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618017" w14:textId="77777777" w:rsidR="000028DA" w:rsidRDefault="00000000">
      <w:pPr>
        <w:pStyle w:val="Heading1"/>
        <w:rPr>
          <w:rFonts w:eastAsia="Times New Roman"/>
        </w:rPr>
      </w:pPr>
      <w:r>
        <w:rPr>
          <w:rFonts w:eastAsia="Times New Roman"/>
        </w:rPr>
        <w:t>Release : 1.2.2.0</w:t>
      </w:r>
    </w:p>
    <w:p w14:paraId="457BE333" w14:textId="77777777" w:rsidR="000028DA" w:rsidRDefault="00000000">
      <w:pPr>
        <w:pStyle w:val="NormalWeb"/>
      </w:pPr>
      <w:r>
        <w:rPr>
          <w:rStyle w:val="Strong"/>
        </w:rPr>
        <w:t>Release Name</w:t>
      </w:r>
      <w:r>
        <w:t>: Partner Management System Revamp</w:t>
      </w:r>
    </w:p>
    <w:p w14:paraId="3CC7E422" w14:textId="77777777" w:rsidR="000028DA" w:rsidRDefault="00000000">
      <w:pPr>
        <w:pStyle w:val="NormalWeb"/>
      </w:pPr>
      <w:r>
        <w:rPr>
          <w:rStyle w:val="Strong"/>
        </w:rPr>
        <w:t>Release Number</w:t>
      </w:r>
      <w:r>
        <w:t>: v1.2.2.0</w:t>
      </w:r>
    </w:p>
    <w:p w14:paraId="5B87C690" w14:textId="77777777" w:rsidR="000028DA" w:rsidRDefault="00000000">
      <w:pPr>
        <w:pStyle w:val="NormalWeb"/>
      </w:pPr>
      <w:r>
        <w:rPr>
          <w:rStyle w:val="Strong"/>
        </w:rPr>
        <w:t>Release Date</w:t>
      </w:r>
      <w:r>
        <w:t>: 28th Feb, 2025</w:t>
      </w:r>
    </w:p>
    <w:p w14:paraId="02D976D4" w14:textId="77777777" w:rsidR="000028DA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Overview</w:t>
      </w:r>
    </w:p>
    <w:p w14:paraId="6BB067CC" w14:textId="45D78E71" w:rsidR="000028DA" w:rsidRDefault="00000000">
      <w:pPr>
        <w:pStyle w:val="NormalWeb"/>
      </w:pPr>
      <w:r>
        <w:t xml:space="preserve">We are excited to announce the launch of the </w:t>
      </w:r>
      <w:r>
        <w:rPr>
          <w:rStyle w:val="Strong"/>
        </w:rPr>
        <w:t>new</w:t>
      </w:r>
      <w:del w:id="0" w:author="Keshav Singh" w:date="2025-03-05T10:10:00Z" w16du:dateUtc="2025-03-05T04:40:00Z">
        <w:r w:rsidDel="005876EC">
          <w:rPr>
            <w:rStyle w:val="Strong"/>
          </w:rPr>
          <w:delText xml:space="preserve"> and improved</w:delText>
        </w:r>
      </w:del>
      <w:r>
        <w:rPr>
          <w:rStyle w:val="Strong"/>
        </w:rPr>
        <w:t xml:space="preserve"> Partner Management </w:t>
      </w:r>
      <w:ins w:id="1" w:author="Keshav Singh" w:date="2025-03-05T10:11:00Z" w16du:dateUtc="2025-03-05T04:41:00Z">
        <w:r w:rsidR="005876EC">
          <w:rPr>
            <w:rStyle w:val="Strong"/>
          </w:rPr>
          <w:t>Portal</w:t>
        </w:r>
      </w:ins>
      <w:del w:id="2" w:author="Keshav Singh" w:date="2025-03-05T10:11:00Z" w16du:dateUtc="2025-03-05T04:41:00Z">
        <w:r w:rsidDel="005876EC">
          <w:rPr>
            <w:rStyle w:val="Strong"/>
          </w:rPr>
          <w:delText>System</w:delText>
        </w:r>
        <w:r w:rsidDel="00D1029E">
          <w:rPr>
            <w:rStyle w:val="Strong"/>
          </w:rPr>
          <w:delText xml:space="preserve"> (PMS) portal</w:delText>
        </w:r>
      </w:del>
      <w:ins w:id="3" w:author="Keshav Singh" w:date="2025-03-05T10:12:00Z" w16du:dateUtc="2025-03-05T04:42:00Z">
        <w:r w:rsidR="00687042">
          <w:rPr>
            <w:rStyle w:val="Strong"/>
          </w:rPr>
          <w:t xml:space="preserve"> </w:t>
        </w:r>
        <w:r w:rsidR="00687042">
          <w:rPr>
            <w:rStyle w:val="Strong"/>
            <w:b w:val="0"/>
            <w:bCs w:val="0"/>
          </w:rPr>
          <w:t xml:space="preserve">which </w:t>
        </w:r>
      </w:ins>
      <w:ins w:id="4" w:author="Keshav Singh" w:date="2025-03-05T10:13:00Z" w16du:dateUtc="2025-03-05T04:43:00Z">
        <w:r w:rsidR="00687042">
          <w:rPr>
            <w:rStyle w:val="Strong"/>
            <w:b w:val="0"/>
            <w:bCs w:val="0"/>
          </w:rPr>
          <w:t xml:space="preserve">is a complete/full release and </w:t>
        </w:r>
      </w:ins>
      <w:ins w:id="5" w:author="Keshav Singh" w:date="2025-03-05T10:12:00Z" w16du:dateUtc="2025-03-05T04:42:00Z">
        <w:r w:rsidR="00687042">
          <w:rPr>
            <w:rStyle w:val="Strong"/>
            <w:b w:val="0"/>
            <w:bCs w:val="0"/>
          </w:rPr>
          <w:t>brings significa</w:t>
        </w:r>
      </w:ins>
      <w:ins w:id="6" w:author="Keshav Singh" w:date="2025-03-05T10:13:00Z" w16du:dateUtc="2025-03-05T04:43:00Z">
        <w:r w:rsidR="00687042">
          <w:rPr>
            <w:rStyle w:val="Strong"/>
            <w:b w:val="0"/>
            <w:bCs w:val="0"/>
          </w:rPr>
          <w:t xml:space="preserve">nt improvement over the </w:t>
        </w:r>
      </w:ins>
      <w:ins w:id="7" w:author="Keshav Singh" w:date="2025-03-05T10:14:00Z" w16du:dateUtc="2025-03-05T04:44:00Z">
        <w:r w:rsidR="00687042">
          <w:rPr>
            <w:rStyle w:val="Strong"/>
            <w:b w:val="0"/>
            <w:bCs w:val="0"/>
          </w:rPr>
          <w:t>earlier one 1.3.0-dp.1</w:t>
        </w:r>
      </w:ins>
      <w:ins w:id="8" w:author="Keshav Singh" w:date="2025-03-05T10:15:00Z" w16du:dateUtc="2025-03-05T04:45:00Z">
        <w:r w:rsidR="00782F46">
          <w:t xml:space="preserve">. </w:t>
        </w:r>
      </w:ins>
      <w:del w:id="9" w:author="Keshav Singh" w:date="2025-03-05T10:15:00Z" w16du:dateUtc="2025-03-05T04:45:00Z">
        <w:r w:rsidDel="00782F46">
          <w:delText>, n</w:delText>
        </w:r>
      </w:del>
      <w:ins w:id="10" w:author="Keshav Singh" w:date="2025-03-05T10:15:00Z" w16du:dateUtc="2025-03-05T04:45:00Z">
        <w:r w:rsidR="00782F46">
          <w:t>N</w:t>
        </w:r>
      </w:ins>
      <w:r>
        <w:t xml:space="preserve">ow live </w:t>
      </w:r>
      <w:ins w:id="11" w:author="Keshav Singh" w:date="2025-03-05T10:15:00Z" w16du:dateUtc="2025-03-05T04:45:00Z">
        <w:r w:rsidR="00782F46">
          <w:t xml:space="preserve">this also brings </w:t>
        </w:r>
      </w:ins>
      <w:ins w:id="12" w:author="Keshav Singh" w:date="2025-03-05T10:17:00Z" w16du:dateUtc="2025-03-05T04:47:00Z">
        <w:r w:rsidR="00782F46">
          <w:t xml:space="preserve">good sum upgrades to </w:t>
        </w:r>
      </w:ins>
      <w:del w:id="13" w:author="Keshav Singh" w:date="2025-03-05T10:17:00Z" w16du:dateUtc="2025-03-05T04:47:00Z">
        <w:r w:rsidDel="00782F46">
          <w:delText>with an upgraded</w:delText>
        </w:r>
      </w:del>
      <w:ins w:id="14" w:author="Keshav Singh" w:date="2025-03-05T10:17:00Z" w16du:dateUtc="2025-03-05T04:47:00Z">
        <w:r w:rsidR="00782F46">
          <w:t>the UX and the</w:t>
        </w:r>
      </w:ins>
      <w:r>
        <w:t xml:space="preserve"> UI </w:t>
      </w:r>
      <w:del w:id="15" w:author="Keshav Singh" w:date="2025-03-05T10:18:00Z" w16du:dateUtc="2025-03-05T04:48:00Z">
        <w:r w:rsidDel="00782F46">
          <w:delText xml:space="preserve">and </w:delText>
        </w:r>
      </w:del>
      <w:ins w:id="16" w:author="Keshav Singh" w:date="2025-03-05T10:18:00Z" w16du:dateUtc="2025-03-05T04:48:00Z">
        <w:r w:rsidR="00782F46">
          <w:t xml:space="preserve">which now has </w:t>
        </w:r>
      </w:ins>
      <w:r>
        <w:t>enhanced capabilities!</w:t>
      </w:r>
    </w:p>
    <w:p w14:paraId="68DE8A93" w14:textId="77777777" w:rsidR="0012083A" w:rsidRDefault="00000000" w:rsidP="0012083A">
      <w:pPr>
        <w:pStyle w:val="NormalWeb"/>
        <w:numPr>
          <w:ilvl w:val="0"/>
          <w:numId w:val="15"/>
        </w:numPr>
      </w:pPr>
      <w:r>
        <w:t>The new version</w:t>
      </w:r>
      <w:r>
        <w:rPr>
          <w:rStyle w:val="Strong"/>
        </w:rPr>
        <w:t xml:space="preserve"> 1.2.2.0</w:t>
      </w:r>
      <w:r>
        <w:t xml:space="preserve"> is a full feature release</w:t>
      </w:r>
      <w:del w:id="17" w:author="Keshav Singh" w:date="2025-03-05T10:22:00Z" w16du:dateUtc="2025-03-05T04:52:00Z">
        <w:r w:rsidDel="001F5BD3">
          <w:delText xml:space="preserve"> </w:delText>
        </w:r>
      </w:del>
      <w:r>
        <w:t>, serving as a continuation of the earlier developer preview (</w:t>
      </w:r>
      <w:r>
        <w:rPr>
          <w:rStyle w:val="Strong"/>
        </w:rPr>
        <w:t>1.3.0-dp.1</w:t>
      </w:r>
      <w:r>
        <w:t xml:space="preserve">). </w:t>
      </w:r>
    </w:p>
    <w:p w14:paraId="215A574F" w14:textId="77777777" w:rsidR="00251E84" w:rsidRDefault="00000000" w:rsidP="00E103E1">
      <w:pPr>
        <w:pStyle w:val="NormalWeb"/>
        <w:numPr>
          <w:ilvl w:val="0"/>
          <w:numId w:val="15"/>
        </w:numPr>
      </w:pPr>
      <w:r>
        <w:t>This release brings</w:t>
      </w:r>
      <w:del w:id="18" w:author="Keshav Singh" w:date="2025-03-05T10:27:00Z" w16du:dateUtc="2025-03-05T04:57:00Z">
        <w:r w:rsidDel="004C5B30">
          <w:delText>:</w:delText>
        </w:r>
      </w:del>
      <w:r w:rsidR="0012083A">
        <w:t xml:space="preserve"> </w:t>
      </w:r>
      <w:r>
        <w:rPr>
          <w:rStyle w:val="Strong"/>
        </w:rPr>
        <w:t>Technology stack upgrade</w:t>
      </w:r>
      <w:r>
        <w:t xml:space="preserve"> for improved performance and security.</w:t>
      </w:r>
    </w:p>
    <w:p w14:paraId="3039191F" w14:textId="24D74D0E" w:rsidR="00251E84" w:rsidRDefault="004C5B30" w:rsidP="00E103E1">
      <w:pPr>
        <w:pStyle w:val="NormalWeb"/>
        <w:numPr>
          <w:ilvl w:val="0"/>
          <w:numId w:val="15"/>
        </w:numPr>
      </w:pPr>
      <w:ins w:id="19" w:author="Keshav Singh" w:date="2025-03-05T10:32:00Z" w16du:dateUtc="2025-03-05T05:02:00Z">
        <w:r>
          <w:t>Th</w:t>
        </w:r>
      </w:ins>
      <w:ins w:id="20" w:author="Keshav Singh" w:date="2025-03-05T10:33:00Z" w16du:dateUtc="2025-03-05T05:03:00Z">
        <w:r>
          <w:t xml:space="preserve">is release brings </w:t>
        </w:r>
      </w:ins>
      <w:del w:id="21" w:author="Keshav Singh" w:date="2025-03-05T10:34:00Z" w16du:dateUtc="2025-03-05T05:04:00Z">
        <w:r w:rsidR="00000000" w:rsidDel="004C5B30">
          <w:delText>E</w:delText>
        </w:r>
      </w:del>
      <w:ins w:id="22" w:author="Keshav Singh" w:date="2025-03-05T10:34:00Z" w16du:dateUtc="2025-03-05T05:04:00Z">
        <w:r>
          <w:t>e</w:t>
        </w:r>
      </w:ins>
      <w:r w:rsidR="00000000">
        <w:t xml:space="preserve">xpanded system capabilities </w:t>
      </w:r>
      <w:ins w:id="23" w:author="Keshav Singh" w:date="2025-03-05T10:36:00Z" w16du:dateUtc="2025-03-05T05:06:00Z">
        <w:r>
          <w:t>to</w:t>
        </w:r>
      </w:ins>
      <w:del w:id="24" w:author="Keshav Singh" w:date="2025-03-05T10:36:00Z" w16du:dateUtc="2025-03-05T05:06:00Z">
        <w:r w:rsidR="00000000" w:rsidDel="004C5B30">
          <w:delText>with</w:delText>
        </w:r>
      </w:del>
      <w:r w:rsidR="00000000">
        <w:t xml:space="preserve"> </w:t>
      </w:r>
      <w:del w:id="25" w:author="Keshav Singh" w:date="2025-03-05T10:34:00Z" w16du:dateUtc="2025-03-05T05:04:00Z">
        <w:r w:rsidR="00000000" w:rsidDel="004C5B30">
          <w:rPr>
            <w:rStyle w:val="Strong"/>
          </w:rPr>
          <w:delText>diverse</w:delText>
        </w:r>
      </w:del>
      <w:ins w:id="26" w:author="Keshav Singh" w:date="2025-03-05T10:34:00Z" w16du:dateUtc="2025-03-05T05:04:00Z">
        <w:r>
          <w:rPr>
            <w:rStyle w:val="Strong"/>
          </w:rPr>
          <w:t>various</w:t>
        </w:r>
      </w:ins>
      <w:r w:rsidR="00000000">
        <w:rPr>
          <w:rStyle w:val="Strong"/>
        </w:rPr>
        <w:t xml:space="preserve"> partner types</w:t>
      </w:r>
      <w:ins w:id="27" w:author="Keshav Singh" w:date="2025-03-05T10:34:00Z" w16du:dateUtc="2025-03-05T05:04:00Z">
        <w:r>
          <w:rPr>
            <w:rStyle w:val="Strong"/>
          </w:rPr>
          <w:t xml:space="preserve"> </w:t>
        </w:r>
      </w:ins>
      <w:ins w:id="28" w:author="Keshav Singh" w:date="2025-03-05T10:36:00Z" w16du:dateUtc="2025-03-05T05:06:00Z">
        <w:r w:rsidR="009331E5">
          <w:rPr>
            <w:rStyle w:val="Strong"/>
          </w:rPr>
          <w:t xml:space="preserve">and </w:t>
        </w:r>
      </w:ins>
      <w:ins w:id="29" w:author="Keshav Singh" w:date="2025-03-05T10:37:00Z" w16du:dateUtc="2025-03-05T05:07:00Z">
        <w:r w:rsidR="009331E5">
          <w:rPr>
            <w:rStyle w:val="Strong"/>
          </w:rPr>
          <w:t>A</w:t>
        </w:r>
      </w:ins>
      <w:ins w:id="30" w:author="Keshav Singh" w:date="2025-03-05T10:36:00Z" w16du:dateUtc="2025-03-05T05:06:00Z">
        <w:r w:rsidR="009331E5">
          <w:rPr>
            <w:rStyle w:val="Strong"/>
          </w:rPr>
          <w:t xml:space="preserve">dmin </w:t>
        </w:r>
      </w:ins>
      <w:ins w:id="31" w:author="Keshav Singh" w:date="2025-03-05T10:37:00Z" w16du:dateUtc="2025-03-05T05:07:00Z">
        <w:r w:rsidR="009331E5">
          <w:rPr>
            <w:rStyle w:val="Strong"/>
          </w:rPr>
          <w:t>Roles ---------</w:t>
        </w:r>
      </w:ins>
      <w:ins w:id="32" w:author="Keshav Singh" w:date="2025-03-05T10:34:00Z" w16du:dateUtc="2025-03-05T05:04:00Z">
        <w:r>
          <w:rPr>
            <w:rStyle w:val="Strong"/>
          </w:rPr>
          <w:t xml:space="preserve">which includes </w:t>
        </w:r>
      </w:ins>
      <w:ins w:id="33" w:author="Keshav Singh" w:date="2025-03-05T10:35:00Z" w16du:dateUtc="2025-03-05T05:05:00Z">
        <w:r>
          <w:rPr>
            <w:rStyle w:val="Strong"/>
          </w:rPr>
          <w:t xml:space="preserve">Partner-1, </w:t>
        </w:r>
        <w:r>
          <w:rPr>
            <w:rStyle w:val="Strong"/>
          </w:rPr>
          <w:t>Partner-1</w:t>
        </w:r>
      </w:ins>
      <w:ins w:id="34" w:author="Keshav Singh" w:date="2025-03-05T10:36:00Z" w16du:dateUtc="2025-03-05T05:06:00Z">
        <w:r>
          <w:rPr>
            <w:rStyle w:val="Strong"/>
          </w:rPr>
          <w:t xml:space="preserve">, </w:t>
        </w:r>
        <w:r>
          <w:rPr>
            <w:rStyle w:val="Strong"/>
          </w:rPr>
          <w:t>Partner-1</w:t>
        </w:r>
      </w:ins>
      <w:r w:rsidR="00000000">
        <w:t xml:space="preserve"> and </w:t>
      </w:r>
      <w:r w:rsidR="00000000">
        <w:rPr>
          <w:rStyle w:val="Strong"/>
        </w:rPr>
        <w:t xml:space="preserve">admin </w:t>
      </w:r>
      <w:r w:rsidR="00000000">
        <w:t>roles.</w:t>
      </w:r>
    </w:p>
    <w:p w14:paraId="7DDDA32F" w14:textId="6643C08C" w:rsidR="00251E84" w:rsidRDefault="00000000" w:rsidP="00B069AC">
      <w:pPr>
        <w:pStyle w:val="NormalWeb"/>
        <w:numPr>
          <w:ilvl w:val="0"/>
          <w:numId w:val="15"/>
        </w:numPr>
      </w:pPr>
      <w:r>
        <w:rPr>
          <w:rStyle w:val="Strong"/>
        </w:rPr>
        <w:t>New functionalities</w:t>
      </w:r>
      <w:ins w:id="35" w:author="Keshav Singh" w:date="2025-03-05T10:39:00Z" w16du:dateUtc="2025-03-05T05:09:00Z">
        <w:r w:rsidR="00422B47">
          <w:rPr>
            <w:rStyle w:val="Strong"/>
          </w:rPr>
          <w:t>,</w:t>
        </w:r>
      </w:ins>
      <w:r>
        <w:t xml:space="preserve"> </w:t>
      </w:r>
      <w:ins w:id="36" w:author="Keshav Singh" w:date="2025-03-05T10:39:00Z" w16du:dateUtc="2025-03-05T05:09:00Z">
        <w:r w:rsidR="00422B47">
          <w:t xml:space="preserve">discussed </w:t>
        </w:r>
      </w:ins>
      <w:ins w:id="37" w:author="Keshav Singh" w:date="2025-03-05T10:42:00Z" w16du:dateUtc="2025-03-05T05:12:00Z">
        <w:r w:rsidR="00213426">
          <w:t>here in</w:t>
        </w:r>
      </w:ins>
      <w:ins w:id="38" w:author="Keshav Singh" w:date="2025-03-05T10:40:00Z" w16du:dateUtc="2025-03-05T05:10:00Z">
        <w:r w:rsidR="00422B47">
          <w:t xml:space="preserve"> this release</w:t>
        </w:r>
      </w:ins>
      <w:ins w:id="39" w:author="Keshav Singh" w:date="2025-03-05T10:42:00Z" w16du:dateUtc="2025-03-05T05:12:00Z">
        <w:r w:rsidR="00213426">
          <w:t xml:space="preserve"> notes </w:t>
        </w:r>
      </w:ins>
      <w:ins w:id="40" w:author="Keshav Singh" w:date="2025-03-05T10:40:00Z" w16du:dateUtc="2025-03-05T05:10:00Z">
        <w:r w:rsidR="00422B47">
          <w:t xml:space="preserve">, spans </w:t>
        </w:r>
      </w:ins>
      <w:ins w:id="41" w:author="Keshav Singh" w:date="2025-03-05T10:42:00Z" w16du:dateUtc="2025-03-05T05:12:00Z">
        <w:r w:rsidR="00213426">
          <w:t xml:space="preserve">not only </w:t>
        </w:r>
      </w:ins>
      <w:ins w:id="42" w:author="Keshav Singh" w:date="2025-03-05T10:40:00Z" w16du:dateUtc="2025-03-05T05:10:00Z">
        <w:r w:rsidR="00422B47">
          <w:t xml:space="preserve">across </w:t>
        </w:r>
      </w:ins>
      <w:ins w:id="43" w:author="Keshav Singh" w:date="2025-03-05T10:42:00Z" w16du:dateUtc="2025-03-05T05:12:00Z">
        <w:r w:rsidR="00213426">
          <w:t>a particular pa</w:t>
        </w:r>
      </w:ins>
      <w:ins w:id="44" w:author="Keshav Singh" w:date="2025-03-05T10:43:00Z" w16du:dateUtc="2025-03-05T05:13:00Z">
        <w:r w:rsidR="00213426">
          <w:t xml:space="preserve">rt of the PMP but it is ground up </w:t>
        </w:r>
        <w:proofErr w:type="spellStart"/>
        <w:r w:rsidR="00213426">
          <w:t>improvent</w:t>
        </w:r>
        <w:proofErr w:type="spellEnd"/>
        <w:r w:rsidR="00213426">
          <w:t xml:space="preserve"> that we pulled off on every section </w:t>
        </w:r>
      </w:ins>
      <w:ins w:id="45" w:author="Keshav Singh" w:date="2025-03-05T10:44:00Z" w16du:dateUtc="2025-03-05T05:14:00Z">
        <w:r w:rsidR="00213426">
          <w:t>being released.</w:t>
        </w:r>
      </w:ins>
      <w:del w:id="46" w:author="Keshav Singh" w:date="2025-03-05T10:39:00Z" w16du:dateUtc="2025-03-05T05:09:00Z">
        <w:r w:rsidDel="00422B47">
          <w:delText>tailored for a seamless experience.</w:delText>
        </w:r>
      </w:del>
    </w:p>
    <w:p w14:paraId="393CD80C" w14:textId="56695CF7" w:rsidR="00251E84" w:rsidRDefault="00000000" w:rsidP="00B069AC">
      <w:pPr>
        <w:pStyle w:val="NormalWeb"/>
        <w:numPr>
          <w:ilvl w:val="0"/>
          <w:numId w:val="15"/>
        </w:numPr>
      </w:pPr>
      <w:r>
        <w:rPr>
          <w:rStyle w:val="Strong"/>
        </w:rPr>
        <w:t>Feature enhancements</w:t>
      </w:r>
      <w:r>
        <w:t xml:space="preserve"> </w:t>
      </w:r>
      <w:ins w:id="47" w:author="Keshav Singh" w:date="2025-03-05T12:20:00Z" w16du:dateUtc="2025-03-05T06:50:00Z">
        <w:r w:rsidR="00921881">
          <w:t xml:space="preserve">comes </w:t>
        </w:r>
      </w:ins>
      <w:r>
        <w:t xml:space="preserve">to </w:t>
      </w:r>
      <w:ins w:id="48" w:author="Keshav Singh" w:date="2025-03-05T12:23:00Z" w16du:dateUtc="2025-03-05T06:53:00Z">
        <w:r w:rsidR="00886BFF">
          <w:t xml:space="preserve">majority of </w:t>
        </w:r>
      </w:ins>
      <w:ins w:id="49" w:author="Keshav Singh" w:date="2025-03-05T12:24:00Z" w16du:dateUtc="2025-03-05T06:54:00Z">
        <w:r w:rsidR="00886BFF">
          <w:t>feature which existed and certainly the new ones</w:t>
        </w:r>
      </w:ins>
      <w:ins w:id="50" w:author="Keshav Singh" w:date="2025-03-05T12:23:00Z" w16du:dateUtc="2025-03-05T06:53:00Z">
        <w:r w:rsidR="00886BFF">
          <w:t xml:space="preserve">most </w:t>
        </w:r>
      </w:ins>
      <w:r>
        <w:t>streamline partner management.</w:t>
      </w:r>
    </w:p>
    <w:p w14:paraId="12AF1F8E" w14:textId="6B125467" w:rsidR="000028DA" w:rsidRDefault="00000000" w:rsidP="00B069AC">
      <w:pPr>
        <w:pStyle w:val="NormalWeb"/>
        <w:numPr>
          <w:ilvl w:val="0"/>
          <w:numId w:val="15"/>
        </w:numPr>
      </w:pPr>
      <w:r>
        <w:rPr>
          <w:rStyle w:val="Strong"/>
        </w:rPr>
        <w:t>Improved usability &amp; user experience</w:t>
      </w:r>
      <w:r>
        <w:t xml:space="preserve"> for better navigation and efficiency.</w:t>
      </w:r>
    </w:p>
    <w:p w14:paraId="635A3332" w14:textId="77777777" w:rsidR="000028DA" w:rsidRDefault="00000000">
      <w:pPr>
        <w:pStyle w:val="NormalWeb"/>
      </w:pPr>
      <w:r>
        <w:t xml:space="preserve">This release officially launches </w:t>
      </w:r>
      <w:r>
        <w:rPr>
          <w:rStyle w:val="Strong"/>
        </w:rPr>
        <w:t>PMS version 1.2.2.0</w:t>
      </w:r>
      <w:r>
        <w:t xml:space="preserve">, focusing on the implementation of </w:t>
      </w:r>
      <w:r>
        <w:rPr>
          <w:rStyle w:val="Strong"/>
        </w:rPr>
        <w:t>Device Provider</w:t>
      </w:r>
      <w:r>
        <w:t xml:space="preserve"> and </w:t>
      </w:r>
      <w:r>
        <w:rPr>
          <w:rStyle w:val="Strong"/>
        </w:rPr>
        <w:t>FTM Chip Provider</w:t>
      </w:r>
      <w:r>
        <w:t xml:space="preserve"> partner types, along with an enhanced </w:t>
      </w:r>
      <w:r>
        <w:rPr>
          <w:rStyle w:val="Strong"/>
        </w:rPr>
        <w:t>Partner Admin/Policy Manager workflow</w:t>
      </w:r>
      <w:r>
        <w:t xml:space="preserve"> in the new UI.</w:t>
      </w:r>
    </w:p>
    <w:p w14:paraId="166AF03D" w14:textId="77777777" w:rsidR="000028DA" w:rsidRDefault="00000000">
      <w:pPr>
        <w:pStyle w:val="NormalWeb"/>
      </w:pPr>
      <w:r>
        <w:t xml:space="preserve">This version of PMS is designed to run on </w:t>
      </w:r>
      <w:r>
        <w:rPr>
          <w:shd w:val="clear" w:color="auto" w:fill="FEDEC8"/>
        </w:rPr>
        <w:t>1.2.0.1</w:t>
      </w:r>
      <w:r>
        <w:t xml:space="preserve"> version of MOSIP platform.</w:t>
      </w:r>
    </w:p>
    <w:p w14:paraId="1F8F1D4B" w14:textId="77777777" w:rsidR="000028DA" w:rsidRDefault="00000000">
      <w:pPr>
        <w:pStyle w:val="NormalWeb"/>
      </w:pPr>
      <w:r>
        <w:t xml:space="preserve">The </w:t>
      </w:r>
      <w:r>
        <w:rPr>
          <w:rStyle w:val="Strong"/>
        </w:rPr>
        <w:t>key features</w:t>
      </w:r>
      <w:r>
        <w:t xml:space="preserve"> of </w:t>
      </w:r>
      <w:r>
        <w:rPr>
          <w:rStyle w:val="Strong"/>
          <w:u w:val="single"/>
        </w:rPr>
        <w:t>Device Provider</w:t>
      </w:r>
      <w:r>
        <w:t xml:space="preserve"> are:</w:t>
      </w:r>
    </w:p>
    <w:p w14:paraId="50638483" w14:textId="77777777" w:rsidR="000028DA" w:rsidRDefault="00000000">
      <w:pPr>
        <w:pStyle w:val="NormalWeb"/>
        <w:numPr>
          <w:ilvl w:val="0"/>
          <w:numId w:val="1"/>
        </w:numPr>
      </w:pPr>
      <w:r>
        <w:rPr>
          <w:rStyle w:val="Strong"/>
        </w:rPr>
        <w:t>Partner Certificate:</w:t>
      </w:r>
    </w:p>
    <w:p w14:paraId="14DF6D42" w14:textId="77777777" w:rsidR="000028DA" w:rsidRDefault="00000000">
      <w:pPr>
        <w:pStyle w:val="NormalWeb"/>
        <w:numPr>
          <w:ilvl w:val="1"/>
          <w:numId w:val="1"/>
        </w:numPr>
      </w:pPr>
      <w:r>
        <w:rPr>
          <w:rStyle w:val="Strong"/>
        </w:rPr>
        <w:t>Upload and Re-upload:</w:t>
      </w:r>
      <w:r>
        <w:t xml:space="preserve"> Easily upload or re-upload Certificate Authority (CA) signed Partner Certificate.</w:t>
      </w:r>
    </w:p>
    <w:p w14:paraId="5A6F4462" w14:textId="77777777" w:rsidR="000028DA" w:rsidRDefault="00000000">
      <w:pPr>
        <w:pStyle w:val="NormalWeb"/>
        <w:numPr>
          <w:ilvl w:val="1"/>
          <w:numId w:val="1"/>
        </w:numPr>
      </w:pPr>
      <w:r>
        <w:rPr>
          <w:rStyle w:val="Strong"/>
        </w:rPr>
        <w:t>Download:</w:t>
      </w:r>
      <w:r>
        <w:t xml:space="preserve"> Download CA signed Partner Certificate and corresponding MOSIP Signed Certificate.</w:t>
      </w:r>
    </w:p>
    <w:p w14:paraId="799F4169" w14:textId="77777777" w:rsidR="000028DA" w:rsidRDefault="00000000">
      <w:pPr>
        <w:pStyle w:val="NormalWeb"/>
        <w:numPr>
          <w:ilvl w:val="0"/>
          <w:numId w:val="1"/>
        </w:numPr>
      </w:pPr>
      <w:r>
        <w:rPr>
          <w:rStyle w:val="Strong"/>
        </w:rPr>
        <w:t>Device Provider Services:</w:t>
      </w:r>
    </w:p>
    <w:p w14:paraId="6D9D42DE" w14:textId="77777777" w:rsidR="000028DA" w:rsidRDefault="00000000">
      <w:pPr>
        <w:pStyle w:val="NormalWeb"/>
        <w:numPr>
          <w:ilvl w:val="1"/>
          <w:numId w:val="1"/>
        </w:numPr>
      </w:pPr>
      <w:r>
        <w:rPr>
          <w:rStyle w:val="Strong"/>
        </w:rPr>
        <w:t xml:space="preserve">SBI - Device Creation: </w:t>
      </w:r>
      <w:r>
        <w:t>Add SBI, Add Devices associated to an SBI. SBI/ Device submissions will go to Partner Admin for approval.</w:t>
      </w:r>
    </w:p>
    <w:p w14:paraId="451B23E0" w14:textId="77777777" w:rsidR="000028DA" w:rsidRDefault="00000000">
      <w:pPr>
        <w:pStyle w:val="NormalWeb"/>
        <w:numPr>
          <w:ilvl w:val="1"/>
          <w:numId w:val="1"/>
        </w:numPr>
      </w:pPr>
      <w:r>
        <w:rPr>
          <w:rStyle w:val="Strong"/>
        </w:rPr>
        <w:t>Deactivate:</w:t>
      </w:r>
      <w:r>
        <w:t xml:space="preserve"> SBI, deactivate mapped devices</w:t>
      </w:r>
    </w:p>
    <w:p w14:paraId="3D3C3180" w14:textId="77777777" w:rsidR="000028DA" w:rsidRDefault="00000000">
      <w:pPr>
        <w:pStyle w:val="NormalWeb"/>
        <w:numPr>
          <w:ilvl w:val="1"/>
          <w:numId w:val="1"/>
        </w:numPr>
      </w:pPr>
      <w:r>
        <w:rPr>
          <w:rStyle w:val="Strong"/>
        </w:rPr>
        <w:t xml:space="preserve">View </w:t>
      </w:r>
      <w:r>
        <w:t>SBI and its associated devices</w:t>
      </w:r>
    </w:p>
    <w:p w14:paraId="4943CF45" w14:textId="77777777" w:rsidR="000028DA" w:rsidRDefault="00000000">
      <w:pPr>
        <w:pStyle w:val="NormalWeb"/>
      </w:pPr>
      <w:r>
        <w:lastRenderedPageBreak/>
        <w:t xml:space="preserve">The </w:t>
      </w:r>
      <w:r>
        <w:rPr>
          <w:rStyle w:val="Strong"/>
        </w:rPr>
        <w:t>key features</w:t>
      </w:r>
      <w:r>
        <w:t xml:space="preserve"> of </w:t>
      </w:r>
      <w:r>
        <w:rPr>
          <w:rStyle w:val="Strong"/>
          <w:u w:val="single"/>
        </w:rPr>
        <w:t>FTM Chip Provider</w:t>
      </w:r>
      <w:r>
        <w:t xml:space="preserve"> are:</w:t>
      </w:r>
    </w:p>
    <w:p w14:paraId="497366C1" w14:textId="77777777" w:rsidR="000028DA" w:rsidRDefault="00000000">
      <w:pPr>
        <w:pStyle w:val="NormalWeb"/>
        <w:numPr>
          <w:ilvl w:val="0"/>
          <w:numId w:val="2"/>
        </w:numPr>
      </w:pPr>
      <w:r>
        <w:rPr>
          <w:rStyle w:val="Strong"/>
        </w:rPr>
        <w:t>Partner Certificate:</w:t>
      </w:r>
    </w:p>
    <w:p w14:paraId="6B39C809" w14:textId="77777777" w:rsidR="000028DA" w:rsidRDefault="00000000">
      <w:pPr>
        <w:pStyle w:val="NormalWeb"/>
        <w:numPr>
          <w:ilvl w:val="1"/>
          <w:numId w:val="2"/>
        </w:numPr>
      </w:pPr>
      <w:r>
        <w:rPr>
          <w:rStyle w:val="Strong"/>
        </w:rPr>
        <w:t>Upload and Re-upload:</w:t>
      </w:r>
      <w:r>
        <w:t xml:space="preserve"> Easily upload or re-upload Certificate Authority (CA) signed Partner Certificate.</w:t>
      </w:r>
    </w:p>
    <w:p w14:paraId="22BBFDE1" w14:textId="77777777" w:rsidR="000028DA" w:rsidRDefault="00000000">
      <w:pPr>
        <w:pStyle w:val="NormalWeb"/>
        <w:numPr>
          <w:ilvl w:val="1"/>
          <w:numId w:val="2"/>
        </w:numPr>
      </w:pPr>
      <w:r>
        <w:rPr>
          <w:rStyle w:val="Strong"/>
        </w:rPr>
        <w:t>Download:</w:t>
      </w:r>
      <w:r>
        <w:t xml:space="preserve"> Download CA signed Partner Certificate and corresponding MOSIP Signed Certificate.</w:t>
      </w:r>
    </w:p>
    <w:p w14:paraId="210756EA" w14:textId="77777777" w:rsidR="000028DA" w:rsidRDefault="00000000">
      <w:pPr>
        <w:pStyle w:val="NormalWeb"/>
        <w:numPr>
          <w:ilvl w:val="0"/>
          <w:numId w:val="2"/>
        </w:numPr>
      </w:pPr>
      <w:r>
        <w:rPr>
          <w:rStyle w:val="Strong"/>
        </w:rPr>
        <w:t>FTM Chip Services:</w:t>
      </w:r>
    </w:p>
    <w:p w14:paraId="319E0EFF" w14:textId="77777777" w:rsidR="000028DA" w:rsidRDefault="00000000">
      <w:pPr>
        <w:pStyle w:val="NormalWeb"/>
        <w:numPr>
          <w:ilvl w:val="1"/>
          <w:numId w:val="2"/>
        </w:numPr>
      </w:pPr>
      <w:r>
        <w:rPr>
          <w:rStyle w:val="Strong"/>
        </w:rPr>
        <w:t xml:space="preserve">FTM Chip details: </w:t>
      </w:r>
      <w:r>
        <w:t>Add FTM details, deactivate FTM details.</w:t>
      </w:r>
    </w:p>
    <w:p w14:paraId="17B22B20" w14:textId="77777777" w:rsidR="000028DA" w:rsidRDefault="00000000">
      <w:pPr>
        <w:pStyle w:val="NormalWeb"/>
        <w:numPr>
          <w:ilvl w:val="1"/>
          <w:numId w:val="2"/>
        </w:numPr>
      </w:pPr>
      <w:r>
        <w:rPr>
          <w:rStyle w:val="Strong"/>
        </w:rPr>
        <w:t xml:space="preserve">FTM Chip Certificate: </w:t>
      </w:r>
      <w:r>
        <w:t>Upload, Re- upload and download certificate.</w:t>
      </w:r>
    </w:p>
    <w:p w14:paraId="292D1FFA" w14:textId="77777777" w:rsidR="000028DA" w:rsidRDefault="00000000">
      <w:pPr>
        <w:pStyle w:val="NormalWeb"/>
      </w:pPr>
      <w:r>
        <w:t xml:space="preserve">The </w:t>
      </w:r>
      <w:r>
        <w:rPr>
          <w:rStyle w:val="Strong"/>
        </w:rPr>
        <w:t>key features</w:t>
      </w:r>
      <w:r>
        <w:t xml:space="preserve"> of </w:t>
      </w:r>
      <w:r>
        <w:rPr>
          <w:rStyle w:val="Strong"/>
          <w:u w:val="single"/>
        </w:rPr>
        <w:t>Partner Admin</w:t>
      </w:r>
      <w:r>
        <w:t xml:space="preserve"> are:</w:t>
      </w:r>
    </w:p>
    <w:p w14:paraId="433079E2" w14:textId="77777777" w:rsidR="000028DA" w:rsidRDefault="00000000">
      <w:pPr>
        <w:pStyle w:val="NormalWeb"/>
      </w:pPr>
      <w:r>
        <w:t xml:space="preserve">a) </w:t>
      </w:r>
      <w:r>
        <w:rPr>
          <w:u w:val="single"/>
        </w:rPr>
        <w:t>Admin dashboard-</w:t>
      </w:r>
    </w:p>
    <w:p w14:paraId="35C0B88E" w14:textId="77777777" w:rsidR="000028DA" w:rsidRDefault="00000000">
      <w:pPr>
        <w:pStyle w:val="NormalWeb"/>
        <w:numPr>
          <w:ilvl w:val="0"/>
          <w:numId w:val="3"/>
        </w:numPr>
      </w:pPr>
      <w:r>
        <w:rPr>
          <w:shd w:val="clear" w:color="auto" w:fill="FDD0EC"/>
        </w:rPr>
        <w:t xml:space="preserve">Displays the cards for Certificate Trust Store, Partners, Policies, </w:t>
      </w:r>
      <w:proofErr w:type="spellStart"/>
      <w:r>
        <w:rPr>
          <w:shd w:val="clear" w:color="auto" w:fill="FDD0EC"/>
        </w:rPr>
        <w:t>Parter</w:t>
      </w:r>
      <w:proofErr w:type="spellEnd"/>
      <w:r>
        <w:rPr>
          <w:shd w:val="clear" w:color="auto" w:fill="FDD0EC"/>
        </w:rPr>
        <w:t xml:space="preserve"> Policy-Linking, SBI-Device, FTM Chip, Authentications Services.</w:t>
      </w:r>
    </w:p>
    <w:p w14:paraId="3D74F72D" w14:textId="77777777" w:rsidR="000028DA" w:rsidRDefault="00000000">
      <w:pPr>
        <w:pStyle w:val="NormalWeb"/>
        <w:numPr>
          <w:ilvl w:val="0"/>
          <w:numId w:val="3"/>
        </w:numPr>
      </w:pPr>
      <w:r>
        <w:rPr>
          <w:shd w:val="clear" w:color="auto" w:fill="FDD0EC"/>
        </w:rPr>
        <w:t xml:space="preserve">Displays the </w:t>
      </w:r>
      <w:proofErr w:type="spellStart"/>
      <w:r>
        <w:rPr>
          <w:shd w:val="clear" w:color="auto" w:fill="FDD0EC"/>
        </w:rPr>
        <w:t>entier</w:t>
      </w:r>
      <w:proofErr w:type="spellEnd"/>
      <w:r>
        <w:rPr>
          <w:shd w:val="clear" w:color="auto" w:fill="FDD0EC"/>
        </w:rPr>
        <w:t xml:space="preserve"> splay pending requests count for </w:t>
      </w:r>
      <w:proofErr w:type="spellStart"/>
      <w:r>
        <w:rPr>
          <w:shd w:val="clear" w:color="auto" w:fill="FDD0EC"/>
        </w:rPr>
        <w:t>Parter</w:t>
      </w:r>
      <w:proofErr w:type="spellEnd"/>
      <w:r>
        <w:rPr>
          <w:shd w:val="clear" w:color="auto" w:fill="FDD0EC"/>
        </w:rPr>
        <w:t xml:space="preserve"> Policy-Linking, SBI-Device, FTM Chip</w:t>
      </w:r>
    </w:p>
    <w:p w14:paraId="4B3B6026" w14:textId="77777777" w:rsidR="000028DA" w:rsidRDefault="00000000">
      <w:pPr>
        <w:pStyle w:val="NormalWeb"/>
      </w:pPr>
      <w:r>
        <w:t xml:space="preserve">b) </w:t>
      </w:r>
      <w:r>
        <w:rPr>
          <w:u w:val="single"/>
        </w:rPr>
        <w:t xml:space="preserve">Certificate Trust Store- </w:t>
      </w:r>
    </w:p>
    <w:p w14:paraId="3FE473BC" w14:textId="77777777" w:rsidR="000028DA" w:rsidRDefault="00000000">
      <w:pPr>
        <w:pStyle w:val="NormalWeb"/>
        <w:numPr>
          <w:ilvl w:val="0"/>
          <w:numId w:val="4"/>
        </w:numPr>
      </w:pPr>
      <w:r>
        <w:rPr>
          <w:rStyle w:val="Strong"/>
        </w:rPr>
        <w:t>Upload</w:t>
      </w:r>
      <w:r>
        <w:t xml:space="preserve"> Certificate</w:t>
      </w:r>
    </w:p>
    <w:p w14:paraId="3A38DCA6" w14:textId="77777777" w:rsidR="000028DA" w:rsidRDefault="00000000">
      <w:pPr>
        <w:pStyle w:val="NormalWeb"/>
        <w:numPr>
          <w:ilvl w:val="0"/>
          <w:numId w:val="4"/>
        </w:numPr>
      </w:pPr>
      <w:r>
        <w:rPr>
          <w:rStyle w:val="Strong"/>
        </w:rPr>
        <w:t>Download</w:t>
      </w:r>
      <w:r>
        <w:t xml:space="preserve"> Original Certificate</w:t>
      </w:r>
    </w:p>
    <w:p w14:paraId="32758E9E" w14:textId="77777777" w:rsidR="000028DA" w:rsidRDefault="00000000">
      <w:pPr>
        <w:pStyle w:val="NormalWeb"/>
        <w:numPr>
          <w:ilvl w:val="0"/>
          <w:numId w:val="4"/>
        </w:numPr>
      </w:pPr>
      <w:r>
        <w:rPr>
          <w:rStyle w:val="Strong"/>
        </w:rPr>
        <w:t>Tabular view</w:t>
      </w:r>
    </w:p>
    <w:p w14:paraId="62ED13B8" w14:textId="77777777" w:rsidR="000028DA" w:rsidRDefault="00000000">
      <w:pPr>
        <w:pStyle w:val="NormalWeb"/>
        <w:numPr>
          <w:ilvl w:val="0"/>
          <w:numId w:val="4"/>
        </w:numPr>
      </w:pPr>
      <w:r>
        <w:rPr>
          <w:rStyle w:val="Strong"/>
        </w:rPr>
        <w:t>View</w:t>
      </w:r>
      <w:r>
        <w:t xml:space="preserve"> Uploaded Certificate details</w:t>
      </w:r>
    </w:p>
    <w:p w14:paraId="3C1A6F42" w14:textId="7C8F38BF" w:rsidR="000028DA" w:rsidRDefault="00000000">
      <w:pPr>
        <w:pStyle w:val="NormalWeb"/>
        <w:numPr>
          <w:ilvl w:val="0"/>
          <w:numId w:val="4"/>
        </w:numPr>
      </w:pPr>
      <w:r>
        <w:rPr>
          <w:shd w:val="clear" w:color="auto" w:fill="FDD0EC"/>
        </w:rPr>
        <w:t xml:space="preserve"> </w:t>
      </w:r>
    </w:p>
    <w:p w14:paraId="5D2B02A7" w14:textId="77777777" w:rsidR="000028DA" w:rsidRDefault="00000000">
      <w:pPr>
        <w:pStyle w:val="NormalWeb"/>
      </w:pPr>
      <w:r>
        <w:t xml:space="preserve">c) </w:t>
      </w:r>
      <w:r>
        <w:rPr>
          <w:u w:val="single"/>
        </w:rPr>
        <w:t>Partners</w:t>
      </w:r>
    </w:p>
    <w:p w14:paraId="5611AC0A" w14:textId="77777777" w:rsidR="000028DA" w:rsidRDefault="00000000">
      <w:pPr>
        <w:pStyle w:val="NormalWeb"/>
        <w:numPr>
          <w:ilvl w:val="0"/>
          <w:numId w:val="5"/>
        </w:numPr>
      </w:pPr>
      <w:r>
        <w:rPr>
          <w:rStyle w:val="Strong"/>
        </w:rPr>
        <w:t>Tabular view</w:t>
      </w:r>
    </w:p>
    <w:p w14:paraId="7F01E0A2" w14:textId="77777777" w:rsidR="000028DA" w:rsidRDefault="00000000">
      <w:pPr>
        <w:pStyle w:val="NormalWeb"/>
        <w:numPr>
          <w:ilvl w:val="0"/>
          <w:numId w:val="5"/>
        </w:numPr>
      </w:pPr>
      <w:r>
        <w:rPr>
          <w:rStyle w:val="Strong"/>
        </w:rPr>
        <w:t>View</w:t>
      </w:r>
      <w:r>
        <w:t xml:space="preserve"> Partner details</w:t>
      </w:r>
    </w:p>
    <w:p w14:paraId="0613A15D" w14:textId="77777777" w:rsidR="000028DA" w:rsidRDefault="00000000">
      <w:pPr>
        <w:pStyle w:val="NormalWeb"/>
        <w:numPr>
          <w:ilvl w:val="0"/>
          <w:numId w:val="5"/>
        </w:numPr>
      </w:pPr>
      <w:r>
        <w:rPr>
          <w:rStyle w:val="Strong"/>
        </w:rPr>
        <w:t>Deactivate</w:t>
      </w:r>
      <w:r>
        <w:t xml:space="preserve"> partner</w:t>
      </w:r>
    </w:p>
    <w:p w14:paraId="3A221FAA" w14:textId="77777777" w:rsidR="000028DA" w:rsidRDefault="00000000">
      <w:pPr>
        <w:pStyle w:val="NormalWeb"/>
        <w:numPr>
          <w:ilvl w:val="0"/>
          <w:numId w:val="5"/>
        </w:numPr>
      </w:pPr>
      <w:r>
        <w:rPr>
          <w:rStyle w:val="Strong"/>
        </w:rPr>
        <w:t>Download</w:t>
      </w:r>
      <w:r>
        <w:t xml:space="preserve"> Original &amp; MOSIP Signed Certificate</w:t>
      </w:r>
    </w:p>
    <w:p w14:paraId="4A257D0C" w14:textId="77777777" w:rsidR="000028DA" w:rsidRDefault="00000000">
      <w:pPr>
        <w:pStyle w:val="NormalWeb"/>
      </w:pPr>
      <w:r>
        <w:t xml:space="preserve">d) </w:t>
      </w:r>
      <w:r>
        <w:rPr>
          <w:u w:val="single"/>
        </w:rPr>
        <w:t>Policies</w:t>
      </w:r>
    </w:p>
    <w:p w14:paraId="1B3B095B" w14:textId="77777777" w:rsidR="000028DA" w:rsidRDefault="00000000">
      <w:pPr>
        <w:pStyle w:val="NormalWeb"/>
        <w:numPr>
          <w:ilvl w:val="0"/>
          <w:numId w:val="6"/>
        </w:numPr>
      </w:pPr>
      <w:r>
        <w:rPr>
          <w:shd w:val="clear" w:color="auto" w:fill="DFD8FD"/>
        </w:rPr>
        <w:t xml:space="preserve">Create </w:t>
      </w:r>
      <w:hyperlink r:id="rId5" w:history="1">
        <w:r>
          <w:rPr>
            <w:rStyle w:val="Strong"/>
            <w:color w:val="0000FF"/>
            <w:u w:val="single"/>
            <w:shd w:val="clear" w:color="auto" w:fill="DFD8FD"/>
          </w:rPr>
          <w:t>Policy Group</w:t>
        </w:r>
      </w:hyperlink>
    </w:p>
    <w:p w14:paraId="42E2B349" w14:textId="77777777" w:rsidR="000028DA" w:rsidRDefault="00000000">
      <w:pPr>
        <w:pStyle w:val="NormalWeb"/>
        <w:numPr>
          <w:ilvl w:val="0"/>
          <w:numId w:val="6"/>
        </w:numPr>
      </w:pPr>
      <w:r>
        <w:rPr>
          <w:rStyle w:val="inline-comment-marker"/>
          <w:shd w:val="clear" w:color="auto" w:fill="DFD8FD"/>
        </w:rPr>
        <w:t xml:space="preserve">Create </w:t>
      </w:r>
      <w:hyperlink r:id="rId6" w:history="1">
        <w:r>
          <w:rPr>
            <w:rStyle w:val="Strong"/>
            <w:color w:val="0000FF"/>
            <w:u w:val="single"/>
            <w:shd w:val="clear" w:color="auto" w:fill="DFD8FD"/>
          </w:rPr>
          <w:t>Policy</w:t>
        </w:r>
      </w:hyperlink>
    </w:p>
    <w:p w14:paraId="0E04DF73" w14:textId="77777777" w:rsidR="000028DA" w:rsidRDefault="00000000">
      <w:pPr>
        <w:pStyle w:val="NormalWeb"/>
        <w:numPr>
          <w:ilvl w:val="1"/>
          <w:numId w:val="6"/>
        </w:numPr>
      </w:pPr>
      <w:hyperlink r:id="rId7" w:history="1">
        <w:r>
          <w:rPr>
            <w:rStyle w:val="Hyperlink"/>
            <w:shd w:val="clear" w:color="auto" w:fill="DFD8FD"/>
          </w:rPr>
          <w:t>Authentication Policy</w:t>
        </w:r>
      </w:hyperlink>
    </w:p>
    <w:p w14:paraId="6BFCEFC7" w14:textId="77777777" w:rsidR="000028DA" w:rsidRDefault="00000000">
      <w:pPr>
        <w:pStyle w:val="NormalWeb"/>
        <w:numPr>
          <w:ilvl w:val="1"/>
          <w:numId w:val="6"/>
        </w:numPr>
      </w:pPr>
      <w:hyperlink r:id="rId8" w:history="1">
        <w:proofErr w:type="spellStart"/>
        <w:r>
          <w:rPr>
            <w:rStyle w:val="Hyperlink"/>
            <w:shd w:val="clear" w:color="auto" w:fill="DFD8FD"/>
          </w:rPr>
          <w:t>Datashare</w:t>
        </w:r>
        <w:proofErr w:type="spellEnd"/>
        <w:r>
          <w:rPr>
            <w:rStyle w:val="Hyperlink"/>
            <w:shd w:val="clear" w:color="auto" w:fill="DFD8FD"/>
          </w:rPr>
          <w:t xml:space="preserve"> Policy</w:t>
        </w:r>
      </w:hyperlink>
    </w:p>
    <w:p w14:paraId="61879D8D" w14:textId="77777777" w:rsidR="000028DA" w:rsidRDefault="00000000">
      <w:pPr>
        <w:pStyle w:val="NormalWeb"/>
        <w:numPr>
          <w:ilvl w:val="0"/>
          <w:numId w:val="6"/>
        </w:numPr>
      </w:pPr>
      <w:r>
        <w:rPr>
          <w:rStyle w:val="Strong"/>
        </w:rPr>
        <w:t>Clone Policy</w:t>
      </w:r>
      <w:r>
        <w:t xml:space="preserve"> in different Policy Group</w:t>
      </w:r>
    </w:p>
    <w:p w14:paraId="2AB41898" w14:textId="77777777" w:rsidR="000028DA" w:rsidRDefault="00000000">
      <w:pPr>
        <w:pStyle w:val="NormalWeb"/>
        <w:numPr>
          <w:ilvl w:val="0"/>
          <w:numId w:val="6"/>
        </w:numPr>
      </w:pPr>
      <w:r>
        <w:rPr>
          <w:rStyle w:val="Strong"/>
        </w:rPr>
        <w:t>Publish</w:t>
      </w:r>
      <w:r>
        <w:t xml:space="preserve"> Policy in draft status</w:t>
      </w:r>
    </w:p>
    <w:p w14:paraId="5A20480C" w14:textId="77777777" w:rsidR="000028DA" w:rsidRDefault="00000000">
      <w:pPr>
        <w:pStyle w:val="NormalWeb"/>
        <w:numPr>
          <w:ilvl w:val="0"/>
          <w:numId w:val="6"/>
        </w:numPr>
      </w:pPr>
      <w:r>
        <w:rPr>
          <w:rStyle w:val="Strong"/>
        </w:rPr>
        <w:t>Edit</w:t>
      </w:r>
      <w:r>
        <w:t xml:space="preserve"> Policy in draft status</w:t>
      </w:r>
    </w:p>
    <w:p w14:paraId="2378E37B" w14:textId="77777777" w:rsidR="000028DA" w:rsidRDefault="00000000">
      <w:pPr>
        <w:pStyle w:val="NormalWeb"/>
        <w:numPr>
          <w:ilvl w:val="0"/>
          <w:numId w:val="6"/>
        </w:numPr>
      </w:pPr>
      <w:r>
        <w:rPr>
          <w:rStyle w:val="Strong"/>
        </w:rPr>
        <w:t>Tabular View</w:t>
      </w:r>
    </w:p>
    <w:p w14:paraId="6FBBA778" w14:textId="77777777" w:rsidR="000028DA" w:rsidRDefault="00000000">
      <w:pPr>
        <w:pStyle w:val="NormalWeb"/>
        <w:numPr>
          <w:ilvl w:val="0"/>
          <w:numId w:val="6"/>
        </w:numPr>
      </w:pPr>
      <w:r>
        <w:rPr>
          <w:rStyle w:val="Strong"/>
        </w:rPr>
        <w:t>View</w:t>
      </w:r>
      <w:r>
        <w:t xml:space="preserve"> individual details</w:t>
      </w:r>
    </w:p>
    <w:p w14:paraId="0D1492DE" w14:textId="77777777" w:rsidR="000028DA" w:rsidRDefault="00000000">
      <w:pPr>
        <w:pStyle w:val="NormalWeb"/>
        <w:numPr>
          <w:ilvl w:val="0"/>
          <w:numId w:val="6"/>
        </w:numPr>
      </w:pPr>
      <w:r>
        <w:rPr>
          <w:rStyle w:val="Strong"/>
        </w:rPr>
        <w:lastRenderedPageBreak/>
        <w:t>Deactivate</w:t>
      </w:r>
      <w:r>
        <w:t xml:space="preserve"> Policy Group (if no active policy is linked)</w:t>
      </w:r>
    </w:p>
    <w:p w14:paraId="69531441" w14:textId="77777777" w:rsidR="000028DA" w:rsidRDefault="00000000">
      <w:pPr>
        <w:pStyle w:val="NormalWeb"/>
        <w:numPr>
          <w:ilvl w:val="0"/>
          <w:numId w:val="6"/>
        </w:numPr>
      </w:pPr>
      <w:r>
        <w:rPr>
          <w:rStyle w:val="Strong"/>
        </w:rPr>
        <w:t>Deactivate</w:t>
      </w:r>
      <w:r>
        <w:t xml:space="preserve"> Policy (if no active partner policy mappings)</w:t>
      </w:r>
    </w:p>
    <w:p w14:paraId="333CF800" w14:textId="77777777" w:rsidR="000028DA" w:rsidRDefault="00000000">
      <w:pPr>
        <w:pStyle w:val="NormalWeb"/>
      </w:pPr>
      <w:r>
        <w:t>e</w:t>
      </w:r>
      <w:r>
        <w:rPr>
          <w:u w:val="single"/>
        </w:rPr>
        <w:t>) Partner Policy Linking</w:t>
      </w:r>
    </w:p>
    <w:p w14:paraId="4502F18A" w14:textId="77777777" w:rsidR="000028DA" w:rsidRDefault="00000000">
      <w:pPr>
        <w:pStyle w:val="NormalWeb"/>
        <w:numPr>
          <w:ilvl w:val="0"/>
          <w:numId w:val="7"/>
        </w:numPr>
      </w:pPr>
      <w:r>
        <w:rPr>
          <w:rStyle w:val="Strong"/>
        </w:rPr>
        <w:t>Approve/ Reject</w:t>
      </w:r>
    </w:p>
    <w:p w14:paraId="1CF9174C" w14:textId="77777777" w:rsidR="000028DA" w:rsidRDefault="00000000">
      <w:pPr>
        <w:pStyle w:val="NormalWeb"/>
        <w:numPr>
          <w:ilvl w:val="0"/>
          <w:numId w:val="7"/>
        </w:numPr>
      </w:pPr>
      <w:r>
        <w:rPr>
          <w:rStyle w:val="Strong"/>
        </w:rPr>
        <w:t>Tabular View</w:t>
      </w:r>
    </w:p>
    <w:p w14:paraId="1AFF821F" w14:textId="77777777" w:rsidR="000028DA" w:rsidRDefault="00000000">
      <w:pPr>
        <w:pStyle w:val="NormalWeb"/>
        <w:numPr>
          <w:ilvl w:val="0"/>
          <w:numId w:val="7"/>
        </w:numPr>
      </w:pPr>
      <w:r>
        <w:rPr>
          <w:rStyle w:val="Strong"/>
        </w:rPr>
        <w:t>View</w:t>
      </w:r>
      <w:r>
        <w:t xml:space="preserve"> individual details</w:t>
      </w:r>
    </w:p>
    <w:p w14:paraId="572FABFD" w14:textId="77777777" w:rsidR="000028DA" w:rsidRDefault="00000000">
      <w:pPr>
        <w:pStyle w:val="NormalWeb"/>
      </w:pPr>
      <w:r>
        <w:t xml:space="preserve">f) </w:t>
      </w:r>
      <w:r>
        <w:rPr>
          <w:u w:val="single"/>
        </w:rPr>
        <w:t>Authentication Services</w:t>
      </w:r>
    </w:p>
    <w:p w14:paraId="5AE5E2BF" w14:textId="77777777" w:rsidR="000028DA" w:rsidRDefault="00000000">
      <w:pPr>
        <w:pStyle w:val="NormalWeb"/>
        <w:numPr>
          <w:ilvl w:val="0"/>
          <w:numId w:val="8"/>
        </w:numPr>
      </w:pPr>
      <w:r>
        <w:t>OIDC Client:</w:t>
      </w:r>
    </w:p>
    <w:p w14:paraId="4038B16C" w14:textId="77777777" w:rsidR="000028DA" w:rsidRDefault="00000000">
      <w:pPr>
        <w:pStyle w:val="NormalWeb"/>
        <w:numPr>
          <w:ilvl w:val="1"/>
          <w:numId w:val="8"/>
        </w:numPr>
      </w:pPr>
      <w:r>
        <w:rPr>
          <w:rStyle w:val="Strong"/>
        </w:rPr>
        <w:t>Tabular View</w:t>
      </w:r>
    </w:p>
    <w:p w14:paraId="59FB559F" w14:textId="77777777" w:rsidR="000028DA" w:rsidRDefault="00000000">
      <w:pPr>
        <w:pStyle w:val="NormalWeb"/>
        <w:numPr>
          <w:ilvl w:val="1"/>
          <w:numId w:val="8"/>
        </w:numPr>
      </w:pPr>
      <w:r>
        <w:rPr>
          <w:rStyle w:val="Strong"/>
        </w:rPr>
        <w:t>View</w:t>
      </w:r>
      <w:r>
        <w:t xml:space="preserve"> individual details</w:t>
      </w:r>
    </w:p>
    <w:p w14:paraId="1A10A95A" w14:textId="77777777" w:rsidR="000028DA" w:rsidRDefault="00000000">
      <w:pPr>
        <w:pStyle w:val="NormalWeb"/>
        <w:numPr>
          <w:ilvl w:val="1"/>
          <w:numId w:val="8"/>
        </w:numPr>
      </w:pPr>
      <w:r>
        <w:rPr>
          <w:rStyle w:val="Strong"/>
        </w:rPr>
        <w:t>Deactivate</w:t>
      </w:r>
    </w:p>
    <w:p w14:paraId="0C3DAD74" w14:textId="77777777" w:rsidR="000028DA" w:rsidRDefault="00000000">
      <w:pPr>
        <w:pStyle w:val="NormalWeb"/>
        <w:ind w:left="720"/>
      </w:pPr>
      <w:r>
        <w:t>API Key:</w:t>
      </w:r>
    </w:p>
    <w:p w14:paraId="3533E0C1" w14:textId="77777777" w:rsidR="000028DA" w:rsidRDefault="00000000">
      <w:pPr>
        <w:pStyle w:val="NormalWeb"/>
        <w:numPr>
          <w:ilvl w:val="1"/>
          <w:numId w:val="8"/>
        </w:numPr>
      </w:pPr>
      <w:r>
        <w:rPr>
          <w:rStyle w:val="Strong"/>
        </w:rPr>
        <w:t>Tabular View</w:t>
      </w:r>
    </w:p>
    <w:p w14:paraId="22422CFF" w14:textId="77777777" w:rsidR="000028DA" w:rsidRDefault="00000000">
      <w:pPr>
        <w:pStyle w:val="NormalWeb"/>
        <w:numPr>
          <w:ilvl w:val="1"/>
          <w:numId w:val="8"/>
        </w:numPr>
      </w:pPr>
      <w:r>
        <w:rPr>
          <w:rStyle w:val="Strong"/>
        </w:rPr>
        <w:t>View</w:t>
      </w:r>
      <w:r>
        <w:t xml:space="preserve"> individual details</w:t>
      </w:r>
    </w:p>
    <w:p w14:paraId="5FC50727" w14:textId="77777777" w:rsidR="000028DA" w:rsidRDefault="00000000">
      <w:pPr>
        <w:pStyle w:val="NormalWeb"/>
        <w:numPr>
          <w:ilvl w:val="1"/>
          <w:numId w:val="8"/>
        </w:numPr>
      </w:pPr>
      <w:r>
        <w:rPr>
          <w:rStyle w:val="Strong"/>
        </w:rPr>
        <w:t>Deactivate</w:t>
      </w:r>
    </w:p>
    <w:p w14:paraId="24B05F2D" w14:textId="77777777" w:rsidR="000028DA" w:rsidRDefault="00000000">
      <w:pPr>
        <w:pStyle w:val="NormalWeb"/>
      </w:pPr>
      <w:r>
        <w:t xml:space="preserve">g) </w:t>
      </w:r>
      <w:r>
        <w:rPr>
          <w:u w:val="single"/>
        </w:rPr>
        <w:t>SBI-Device</w:t>
      </w:r>
    </w:p>
    <w:p w14:paraId="1D400C6E" w14:textId="77777777" w:rsidR="000028DA" w:rsidRDefault="00000000">
      <w:pPr>
        <w:pStyle w:val="NormalWeb"/>
      </w:pPr>
      <w:r>
        <w:t> SBI:</w:t>
      </w:r>
    </w:p>
    <w:p w14:paraId="3D298B96" w14:textId="77777777" w:rsidR="000028DA" w:rsidRDefault="00000000">
      <w:pPr>
        <w:pStyle w:val="NormalWeb"/>
        <w:numPr>
          <w:ilvl w:val="0"/>
          <w:numId w:val="9"/>
        </w:numPr>
      </w:pPr>
      <w:r>
        <w:rPr>
          <w:rStyle w:val="Strong"/>
        </w:rPr>
        <w:t>Approve/ Reject</w:t>
      </w:r>
    </w:p>
    <w:p w14:paraId="7DDCD919" w14:textId="77777777" w:rsidR="000028DA" w:rsidRDefault="00000000">
      <w:pPr>
        <w:pStyle w:val="NormalWeb"/>
        <w:numPr>
          <w:ilvl w:val="0"/>
          <w:numId w:val="9"/>
        </w:numPr>
      </w:pPr>
      <w:r>
        <w:rPr>
          <w:rStyle w:val="Strong"/>
        </w:rPr>
        <w:t>Tabular View</w:t>
      </w:r>
    </w:p>
    <w:p w14:paraId="1C818B98" w14:textId="77777777" w:rsidR="000028DA" w:rsidRDefault="00000000">
      <w:pPr>
        <w:pStyle w:val="NormalWeb"/>
        <w:numPr>
          <w:ilvl w:val="0"/>
          <w:numId w:val="9"/>
        </w:numPr>
      </w:pPr>
      <w:r>
        <w:rPr>
          <w:rStyle w:val="Strong"/>
        </w:rPr>
        <w:t>View</w:t>
      </w:r>
      <w:r>
        <w:t xml:space="preserve"> individual details</w:t>
      </w:r>
    </w:p>
    <w:p w14:paraId="30D51545" w14:textId="77777777" w:rsidR="000028DA" w:rsidRDefault="00000000">
      <w:pPr>
        <w:pStyle w:val="NormalWeb"/>
        <w:numPr>
          <w:ilvl w:val="0"/>
          <w:numId w:val="9"/>
        </w:numPr>
      </w:pPr>
      <w:r>
        <w:rPr>
          <w:rStyle w:val="Strong"/>
        </w:rPr>
        <w:t xml:space="preserve">Deactivate </w:t>
      </w:r>
      <w:r>
        <w:t>(if no active devices present)</w:t>
      </w:r>
    </w:p>
    <w:p w14:paraId="799DC3BE" w14:textId="77777777" w:rsidR="000028DA" w:rsidRDefault="00000000">
      <w:pPr>
        <w:pStyle w:val="NormalWeb"/>
      </w:pPr>
      <w:r>
        <w:t>Device:</w:t>
      </w:r>
    </w:p>
    <w:p w14:paraId="346B3B66" w14:textId="77777777" w:rsidR="000028DA" w:rsidRDefault="00000000">
      <w:pPr>
        <w:pStyle w:val="NormalWeb"/>
        <w:numPr>
          <w:ilvl w:val="0"/>
          <w:numId w:val="10"/>
        </w:numPr>
      </w:pPr>
      <w:r>
        <w:rPr>
          <w:rStyle w:val="Strong"/>
        </w:rPr>
        <w:t>Approve/ Reject</w:t>
      </w:r>
    </w:p>
    <w:p w14:paraId="10D276C6" w14:textId="77777777" w:rsidR="000028DA" w:rsidRDefault="00000000">
      <w:pPr>
        <w:pStyle w:val="NormalWeb"/>
        <w:numPr>
          <w:ilvl w:val="0"/>
          <w:numId w:val="10"/>
        </w:numPr>
      </w:pPr>
      <w:r>
        <w:rPr>
          <w:rStyle w:val="Strong"/>
        </w:rPr>
        <w:t>Tabular View</w:t>
      </w:r>
    </w:p>
    <w:p w14:paraId="75233EAD" w14:textId="77777777" w:rsidR="000028DA" w:rsidRDefault="00000000">
      <w:pPr>
        <w:pStyle w:val="NormalWeb"/>
        <w:numPr>
          <w:ilvl w:val="0"/>
          <w:numId w:val="10"/>
        </w:numPr>
      </w:pPr>
      <w:r>
        <w:rPr>
          <w:rStyle w:val="Strong"/>
        </w:rPr>
        <w:t>View</w:t>
      </w:r>
      <w:r>
        <w:t xml:space="preserve"> individual details</w:t>
      </w:r>
    </w:p>
    <w:p w14:paraId="64286E41" w14:textId="77777777" w:rsidR="000028DA" w:rsidRDefault="00000000">
      <w:pPr>
        <w:pStyle w:val="NormalWeb"/>
        <w:numPr>
          <w:ilvl w:val="0"/>
          <w:numId w:val="10"/>
        </w:numPr>
      </w:pPr>
      <w:r>
        <w:rPr>
          <w:rStyle w:val="Strong"/>
        </w:rPr>
        <w:t>Deactivate</w:t>
      </w:r>
    </w:p>
    <w:p w14:paraId="7E1A93BE" w14:textId="77777777" w:rsidR="000028DA" w:rsidRDefault="00000000">
      <w:pPr>
        <w:pStyle w:val="NormalWeb"/>
      </w:pPr>
      <w:r>
        <w:t xml:space="preserve">h) </w:t>
      </w:r>
      <w:r>
        <w:rPr>
          <w:u w:val="single"/>
        </w:rPr>
        <w:t>FTM Chip</w:t>
      </w:r>
    </w:p>
    <w:p w14:paraId="5CA2E1F3" w14:textId="77777777" w:rsidR="000028DA" w:rsidRDefault="00000000">
      <w:pPr>
        <w:pStyle w:val="NormalWeb"/>
        <w:numPr>
          <w:ilvl w:val="0"/>
          <w:numId w:val="11"/>
        </w:numPr>
      </w:pPr>
      <w:r>
        <w:rPr>
          <w:rStyle w:val="Strong"/>
        </w:rPr>
        <w:t>Approve/ Reject</w:t>
      </w:r>
    </w:p>
    <w:p w14:paraId="6FC2FFC4" w14:textId="77777777" w:rsidR="000028DA" w:rsidRDefault="00000000">
      <w:pPr>
        <w:pStyle w:val="NormalWeb"/>
        <w:numPr>
          <w:ilvl w:val="0"/>
          <w:numId w:val="11"/>
        </w:numPr>
      </w:pPr>
      <w:r>
        <w:rPr>
          <w:rStyle w:val="Strong"/>
        </w:rPr>
        <w:t>Tabular View</w:t>
      </w:r>
    </w:p>
    <w:p w14:paraId="26DAEFE6" w14:textId="77777777" w:rsidR="000028DA" w:rsidRDefault="00000000">
      <w:pPr>
        <w:pStyle w:val="NormalWeb"/>
        <w:numPr>
          <w:ilvl w:val="0"/>
          <w:numId w:val="11"/>
        </w:numPr>
      </w:pPr>
      <w:r>
        <w:rPr>
          <w:rStyle w:val="Strong"/>
        </w:rPr>
        <w:t>View</w:t>
      </w:r>
      <w:r>
        <w:t xml:space="preserve"> individual details</w:t>
      </w:r>
    </w:p>
    <w:p w14:paraId="38322166" w14:textId="77777777" w:rsidR="000028DA" w:rsidRDefault="00000000">
      <w:pPr>
        <w:pStyle w:val="NormalWeb"/>
        <w:numPr>
          <w:ilvl w:val="0"/>
          <w:numId w:val="11"/>
        </w:numPr>
      </w:pPr>
      <w:r>
        <w:rPr>
          <w:rStyle w:val="Strong"/>
        </w:rPr>
        <w:t>Deactivate</w:t>
      </w:r>
    </w:p>
    <w:p w14:paraId="76380D89" w14:textId="77777777" w:rsidR="000028DA" w:rsidRDefault="00000000">
      <w:pPr>
        <w:pStyle w:val="NormalWeb"/>
        <w:numPr>
          <w:ilvl w:val="0"/>
          <w:numId w:val="12"/>
        </w:numPr>
      </w:pPr>
      <w:r>
        <w:rPr>
          <w:rStyle w:val="Strong"/>
        </w:rPr>
        <w:t>Browser Support:</w:t>
      </w:r>
    </w:p>
    <w:p w14:paraId="5F6C258C" w14:textId="77777777" w:rsidR="000028DA" w:rsidRDefault="00000000">
      <w:pPr>
        <w:pStyle w:val="NormalWeb"/>
        <w:numPr>
          <w:ilvl w:val="1"/>
          <w:numId w:val="12"/>
        </w:numPr>
      </w:pPr>
      <w:r>
        <w:lastRenderedPageBreak/>
        <w:t xml:space="preserve">Complete support on </w:t>
      </w:r>
      <w:r>
        <w:rPr>
          <w:rStyle w:val="Strong"/>
        </w:rPr>
        <w:t>Chrome, Firefox, Edge and Safari</w:t>
      </w:r>
      <w:r>
        <w:t xml:space="preserve"> ensures a seamless user experience across these popular browsers.</w:t>
      </w:r>
    </w:p>
    <w:p w14:paraId="52E95189" w14:textId="77777777" w:rsidR="000028DA" w:rsidRDefault="00000000">
      <w:pPr>
        <w:pStyle w:val="NormalWeb"/>
        <w:numPr>
          <w:ilvl w:val="0"/>
          <w:numId w:val="12"/>
        </w:numPr>
      </w:pPr>
      <w:r>
        <w:rPr>
          <w:rStyle w:val="Strong"/>
        </w:rPr>
        <w:t>Language Support:</w:t>
      </w:r>
    </w:p>
    <w:p w14:paraId="5BE9E144" w14:textId="77777777" w:rsidR="000028DA" w:rsidRDefault="00000000">
      <w:pPr>
        <w:pStyle w:val="NormalWeb"/>
        <w:numPr>
          <w:ilvl w:val="1"/>
          <w:numId w:val="12"/>
        </w:numPr>
      </w:pPr>
      <w:r>
        <w:rPr>
          <w:shd w:val="clear" w:color="auto" w:fill="FDD0EC"/>
        </w:rPr>
        <w:t xml:space="preserve">Multi Language is supported with support for resource bundles in 3 languages (Eng, Ara, Fra). More resource bundles can be easily added by following the following documentation </w:t>
      </w:r>
      <w:hyperlink r:id="rId9" w:history="1">
        <w:r>
          <w:rPr>
            <w:rStyle w:val="Hyperlink"/>
          </w:rPr>
          <w:t>New Language Support</w:t>
        </w:r>
      </w:hyperlink>
      <w:r>
        <w:rPr>
          <w:shd w:val="clear" w:color="auto" w:fill="FDD0EC"/>
        </w:rPr>
        <w:t xml:space="preserve"> </w:t>
      </w:r>
    </w:p>
    <w:p w14:paraId="3673C824" w14:textId="760EFFF7" w:rsidR="000028DA" w:rsidRDefault="000028DA">
      <w:pPr>
        <w:pStyle w:val="NormalWeb"/>
        <w:numPr>
          <w:ilvl w:val="1"/>
          <w:numId w:val="12"/>
        </w:numPr>
      </w:pPr>
    </w:p>
    <w:p w14:paraId="12D1F023" w14:textId="4EEC92F7" w:rsidR="000028DA" w:rsidRDefault="000028DA">
      <w:pPr>
        <w:pStyle w:val="NormalWeb"/>
        <w:numPr>
          <w:ilvl w:val="1"/>
          <w:numId w:val="12"/>
        </w:numPr>
      </w:pPr>
    </w:p>
    <w:p w14:paraId="1AF62723" w14:textId="77777777" w:rsidR="000028DA" w:rsidRDefault="00000000">
      <w:pPr>
        <w:pStyle w:val="NormalWeb"/>
        <w:numPr>
          <w:ilvl w:val="0"/>
          <w:numId w:val="12"/>
        </w:numPr>
      </w:pPr>
      <w:r>
        <w:rPr>
          <w:rStyle w:val="inline-comment-marker"/>
          <w:b/>
          <w:bCs/>
        </w:rPr>
        <w:t>Compatibility:</w:t>
      </w:r>
    </w:p>
    <w:p w14:paraId="70483AEF" w14:textId="77777777" w:rsidR="000028DA" w:rsidRDefault="00000000">
      <w:pPr>
        <w:pStyle w:val="NormalWeb"/>
        <w:numPr>
          <w:ilvl w:val="1"/>
          <w:numId w:val="12"/>
        </w:numPr>
      </w:pPr>
      <w:r>
        <w:rPr>
          <w:rStyle w:val="inline-comment-marker"/>
        </w:rPr>
        <w:t xml:space="preserve">Optimized for standard browser sizes (laptop/desktop/tablet/ </w:t>
      </w:r>
      <w:proofErr w:type="spellStart"/>
      <w:r>
        <w:rPr>
          <w:rStyle w:val="inline-comment-marker"/>
        </w:rPr>
        <w:t>extra large</w:t>
      </w:r>
      <w:proofErr w:type="spellEnd"/>
      <w:r>
        <w:rPr>
          <w:rStyle w:val="inline-comment-marker"/>
        </w:rPr>
        <w:t xml:space="preserve"> screens) with responsive UI design for laptop/desktop views.</w:t>
      </w:r>
    </w:p>
    <w:p w14:paraId="1E09DF22" w14:textId="77777777" w:rsidR="000028DA" w:rsidRDefault="00000000">
      <w:pPr>
        <w:pStyle w:val="NormalWeb"/>
      </w:pPr>
      <w:r>
        <w:t xml:space="preserve">For detailed description of the above features, refer to </w:t>
      </w:r>
      <w:hyperlink r:id="rId10" w:history="1">
        <w:r>
          <w:rPr>
            <w:rStyle w:val="Hyperlink"/>
          </w:rPr>
          <w:t>Feature Documentation</w:t>
        </w:r>
      </w:hyperlink>
      <w:r>
        <w:t>.</w:t>
      </w:r>
    </w:p>
    <w:p w14:paraId="7BC1DC03" w14:textId="77777777" w:rsidR="000028DA" w:rsidRDefault="00000000">
      <w:pPr>
        <w:pStyle w:val="NormalWeb"/>
      </w:pPr>
      <w:r>
        <w:t xml:space="preserve">To know more about the upcoming features planned as part of PMS Revamp for this year, please check out </w:t>
      </w:r>
      <w:hyperlink r:id="rId11" w:anchor="inji-stack-1" w:history="1">
        <w:r>
          <w:rPr>
            <w:rStyle w:val="Hyperlink"/>
          </w:rPr>
          <w:t>Roadmap 2025</w:t>
        </w:r>
      </w:hyperlink>
      <w:r>
        <w:t>.</w:t>
      </w:r>
    </w:p>
    <w:p w14:paraId="572255ED" w14:textId="77777777" w:rsidR="000028DA" w:rsidRDefault="00000000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Known Issues</w:t>
      </w:r>
    </w:p>
    <w:p w14:paraId="5B474215" w14:textId="77777777" w:rsidR="000028DA" w:rsidRDefault="00000000">
      <w:pPr>
        <w:pStyle w:val="NormalWeb"/>
      </w:pPr>
      <w:r>
        <w:rPr>
          <w:rStyle w:val="inline-comment-marker"/>
        </w:rPr>
        <w:t xml:space="preserve">Below is the list of key </w:t>
      </w:r>
      <w:hyperlink r:id="rId12" w:history="1">
        <w:r>
          <w:rPr>
            <w:rStyle w:val="inline-comment-marker"/>
            <w:color w:val="0000FF"/>
            <w:u w:val="single"/>
          </w:rPr>
          <w:t>known issues</w:t>
        </w:r>
      </w:hyperlink>
      <w:r>
        <w:rPr>
          <w:rStyle w:val="inline-comment-marker"/>
        </w:rPr>
        <w:t>: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4"/>
        <w:gridCol w:w="8170"/>
      </w:tblGrid>
      <w:tr w:rsidR="000028DA" w14:paraId="72121ECD" w14:textId="77777777">
        <w:trPr>
          <w:divId w:val="720010680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7BF096D" w14:textId="77777777" w:rsidR="000028DA" w:rsidRDefault="00000000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Jira Issue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6D986B8" w14:textId="77777777" w:rsidR="000028DA" w:rsidRDefault="00000000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Issue Description</w:t>
            </w:r>
          </w:p>
        </w:tc>
      </w:tr>
      <w:tr w:rsidR="000028DA" w14:paraId="7A0D2FC0" w14:textId="77777777">
        <w:trPr>
          <w:divId w:val="72001068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C349622" w14:textId="64CEEADD" w:rsidR="000028DA" w:rsidRDefault="00000000">
            <w:pPr>
              <w:pStyle w:val="NormalWeb"/>
            </w:pPr>
            <w:hyperlink r:id="rId13" w:history="1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707356" w14:textId="71151805" w:rsidR="000028DA" w:rsidRDefault="000028DA">
            <w:pPr>
              <w:pStyle w:val="NormalWeb"/>
            </w:pPr>
          </w:p>
          <w:p w14:paraId="1D05940B" w14:textId="51475BB2" w:rsidR="000028DA" w:rsidRDefault="000028DA">
            <w:pPr>
              <w:pStyle w:val="NormalWeb"/>
            </w:pPr>
          </w:p>
        </w:tc>
      </w:tr>
      <w:tr w:rsidR="000028DA" w14:paraId="12ECC871" w14:textId="77777777">
        <w:trPr>
          <w:divId w:val="72001068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EDDD12" w14:textId="77777777" w:rsidR="000028DA" w:rsidRDefault="00000000">
            <w:pPr>
              <w:pStyle w:val="NormalWeb"/>
            </w:pPr>
            <w:hyperlink r:id="rId14" w:history="1">
              <w:r>
                <w:rPr>
                  <w:rStyle w:val="Hyperlink"/>
                </w:rPr>
                <w:t>MOSIP-38890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E46F333" w14:textId="77777777" w:rsidR="000028DA" w:rsidRDefault="00000000">
            <w:pPr>
              <w:pStyle w:val="NormalWeb"/>
            </w:pPr>
            <w:r>
              <w:t>Partner domain dropdown items (AUTH/ DEVICE/ FTM) are in English and do not support multi-language.</w:t>
            </w:r>
          </w:p>
        </w:tc>
      </w:tr>
      <w:tr w:rsidR="000028DA" w14:paraId="118CC092" w14:textId="77777777">
        <w:trPr>
          <w:divId w:val="72001068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D25385" w14:textId="77777777" w:rsidR="000028DA" w:rsidRDefault="00000000">
            <w:pPr>
              <w:pStyle w:val="NormalWeb"/>
            </w:pPr>
            <w:hyperlink r:id="rId15" w:history="1">
              <w:r>
                <w:rPr>
                  <w:rStyle w:val="Hyperlink"/>
                </w:rPr>
                <w:t>MOSIP-34427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FDADF32" w14:textId="77777777" w:rsidR="000028DA" w:rsidRDefault="00000000">
            <w:pPr>
              <w:pStyle w:val="NormalWeb"/>
            </w:pPr>
            <w:r>
              <w:t>On deactivating an API key from one browser , the status still remains 'Activated' on viewing the same API Key details in another browser.</w:t>
            </w:r>
          </w:p>
          <w:p w14:paraId="4AB15EC0" w14:textId="77777777" w:rsidR="000028DA" w:rsidRDefault="00000000">
            <w:pPr>
              <w:pStyle w:val="NormalWeb"/>
            </w:pPr>
            <w:r>
              <w:t>This is occurring due to caching. Hence user is expected to reload the tabular page of API Keys to see the latest status in View API Key screen.</w:t>
            </w:r>
          </w:p>
        </w:tc>
      </w:tr>
      <w:tr w:rsidR="000028DA" w14:paraId="02090242" w14:textId="77777777">
        <w:trPr>
          <w:divId w:val="72001068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FC46C31" w14:textId="77777777" w:rsidR="000028DA" w:rsidRDefault="00000000">
            <w:pPr>
              <w:pStyle w:val="NormalWeb"/>
            </w:pPr>
            <w:hyperlink r:id="rId16" w:history="1">
              <w:r>
                <w:rPr>
                  <w:rStyle w:val="Hyperlink"/>
                </w:rPr>
                <w:t>MOSIP-34109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7774C3" w14:textId="77777777" w:rsidR="000028DA" w:rsidRDefault="00000000">
            <w:pPr>
              <w:pStyle w:val="NormalWeb"/>
            </w:pPr>
            <w:r>
              <w:t xml:space="preserve">Length validation of OIDC Client name is not functioning as expected for lengthy names within the given range. This has a dependency with </w:t>
            </w:r>
            <w:proofErr w:type="spellStart"/>
            <w:r>
              <w:t>eSignet</w:t>
            </w:r>
            <w:proofErr w:type="spellEnd"/>
            <w:r>
              <w:t>, where the column size needs to be increased.</w:t>
            </w:r>
          </w:p>
          <w:p w14:paraId="3AC711F7" w14:textId="77777777" w:rsidR="000028DA" w:rsidRDefault="00000000">
            <w:pPr>
              <w:pStyle w:val="NormalWeb"/>
            </w:pPr>
            <w:r>
              <w:t>Its suggested that meaningful and reasonable length be utilised for OIDC Client name.</w:t>
            </w:r>
          </w:p>
        </w:tc>
      </w:tr>
      <w:tr w:rsidR="000028DA" w14:paraId="5BEBC43B" w14:textId="77777777">
        <w:trPr>
          <w:divId w:val="72001068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EA84311" w14:textId="77777777" w:rsidR="000028DA" w:rsidRDefault="00000000">
            <w:pPr>
              <w:pStyle w:val="NormalWeb"/>
            </w:pPr>
            <w:hyperlink r:id="rId17" w:history="1">
              <w:r>
                <w:rPr>
                  <w:rStyle w:val="Hyperlink"/>
                </w:rPr>
                <w:t>MOSIP-39623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821B9A6" w14:textId="77777777" w:rsidR="000028DA" w:rsidRDefault="00000000">
            <w:pPr>
              <w:pStyle w:val="NormalWeb"/>
            </w:pPr>
            <w:r>
              <w:t>Unable to select policy group in tablet and mac devices.</w:t>
            </w:r>
          </w:p>
          <w:p w14:paraId="10DBD0F3" w14:textId="77777777" w:rsidR="000028DA" w:rsidRDefault="00000000">
            <w:pPr>
              <w:pStyle w:val="NormalWeb"/>
            </w:pPr>
            <w:r>
              <w:t>This issue is found when more than 3000 Policy Groups are getting loaded into the Dropdown for selection. As a workaround, suggested to keep the create policy groups less than 3000.</w:t>
            </w:r>
          </w:p>
        </w:tc>
      </w:tr>
      <w:tr w:rsidR="000028DA" w14:paraId="61076546" w14:textId="77777777">
        <w:trPr>
          <w:divId w:val="72001068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ED3EFFC" w14:textId="77777777" w:rsidR="000028DA" w:rsidRDefault="00000000">
            <w:pPr>
              <w:pStyle w:val="NormalWeb"/>
            </w:pPr>
            <w:hyperlink r:id="rId18" w:history="1">
              <w:r>
                <w:rPr>
                  <w:rStyle w:val="Hyperlink"/>
                </w:rPr>
                <w:t>MOSIP-38393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AA8D9C" w14:textId="77777777" w:rsidR="000028DA" w:rsidRDefault="00000000">
            <w:pPr>
              <w:pStyle w:val="NormalWeb"/>
            </w:pPr>
            <w:r>
              <w:t>In UI, both PARTNER_ADMIN and POLICYMANAGER roles are necessary to access Policy features. But in API, either of the two roles are sufficient to perform any policy related functionalities.</w:t>
            </w:r>
          </w:p>
        </w:tc>
      </w:tr>
      <w:tr w:rsidR="000028DA" w14:paraId="65665968" w14:textId="77777777">
        <w:trPr>
          <w:divId w:val="72001068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3C512D5" w14:textId="77777777" w:rsidR="000028DA" w:rsidRDefault="00000000">
            <w:pPr>
              <w:pStyle w:val="NormalWeb"/>
            </w:pPr>
            <w:hyperlink r:id="rId19" w:history="1">
              <w:r>
                <w:rPr>
                  <w:rStyle w:val="Hyperlink"/>
                </w:rPr>
                <w:t>MOSIP-35085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A705E80" w14:textId="77777777" w:rsidR="000028DA" w:rsidRDefault="00000000">
            <w:pPr>
              <w:pStyle w:val="NormalWeb"/>
            </w:pPr>
            <w:r>
              <w:t xml:space="preserve">An error is thrown when public key in JWK format is entered, due to which unable to submit the details. This is faced only in Safari browser of </w:t>
            </w:r>
            <w:proofErr w:type="spellStart"/>
            <w:r>
              <w:t>Macbook</w:t>
            </w:r>
            <w:proofErr w:type="spellEnd"/>
            <w:r>
              <w:t>.</w:t>
            </w:r>
          </w:p>
          <w:p w14:paraId="73E64EB5" w14:textId="77777777" w:rsidR="000028DA" w:rsidRDefault="00000000">
            <w:pPr>
              <w:pStyle w:val="NormalWeb"/>
            </w:pPr>
            <w:r>
              <w:t>As a workaround, the create OIDC Client functionality can be performed across Chrome/ Firefox/ Edge/ Safari in Windows OS or Chrome/ Firefox/ Edge in mac OS, until this is resolved.</w:t>
            </w:r>
          </w:p>
        </w:tc>
      </w:tr>
      <w:tr w:rsidR="000028DA" w14:paraId="29B09422" w14:textId="77777777">
        <w:trPr>
          <w:divId w:val="720010680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80DAF3" w14:textId="77777777" w:rsidR="000028DA" w:rsidRDefault="00000000">
            <w:pPr>
              <w:pStyle w:val="NormalWeb"/>
            </w:pPr>
            <w:hyperlink r:id="rId20" w:history="1">
              <w:r>
                <w:rPr>
                  <w:rStyle w:val="Hyperlink"/>
                </w:rPr>
                <w:t>MOSIP-35421</w:t>
              </w:r>
            </w:hyperlink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5C72E5" w14:textId="77777777" w:rsidR="000028DA" w:rsidRDefault="00000000">
            <w:pPr>
              <w:pStyle w:val="NormalWeb"/>
            </w:pPr>
            <w:r>
              <w:t xml:space="preserve">Add Installation scripts for each module-wise </w:t>
            </w:r>
            <w:proofErr w:type="spellStart"/>
            <w:r>
              <w:t>apitest</w:t>
            </w:r>
            <w:proofErr w:type="spellEnd"/>
            <w:r>
              <w:t>.</w:t>
            </w:r>
          </w:p>
        </w:tc>
      </w:tr>
    </w:tbl>
    <w:p w14:paraId="762FA721" w14:textId="77777777" w:rsidR="000028DA" w:rsidRDefault="00000000">
      <w:pPr>
        <w:pStyle w:val="NormalWeb"/>
      </w:pPr>
      <w:r>
        <w:t xml:space="preserve">For more details on all the known issues, please refer </w:t>
      </w:r>
      <w:hyperlink r:id="rId21" w:history="1">
        <w:r>
          <w:rPr>
            <w:rStyle w:val="Hyperlink"/>
          </w:rPr>
          <w:t>here</w:t>
        </w:r>
      </w:hyperlink>
      <w:r>
        <w:t>.</w:t>
      </w:r>
    </w:p>
    <w:p w14:paraId="1D2B8178" w14:textId="77777777" w:rsidR="000028DA" w:rsidRDefault="00000000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Repositories Released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9"/>
        <w:gridCol w:w="1557"/>
        <w:gridCol w:w="930"/>
      </w:tblGrid>
      <w:tr w:rsidR="000028DA" w14:paraId="42A36460" w14:textId="77777777">
        <w:trPr>
          <w:divId w:val="142087842"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912A266" w14:textId="77777777" w:rsidR="000028DA" w:rsidRDefault="00000000">
            <w:pPr>
              <w:pStyle w:val="NormalWeb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Repository Released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AECF9AC" w14:textId="77777777" w:rsidR="000028DA" w:rsidRDefault="00000000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Strong"/>
              </w:rPr>
              <w:t>Branch name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033146E" w14:textId="77777777" w:rsidR="000028DA" w:rsidRDefault="00000000">
            <w:pPr>
              <w:pStyle w:val="NormalWeb"/>
              <w:jc w:val="center"/>
              <w:rPr>
                <w:b/>
                <w:bCs/>
              </w:rPr>
            </w:pPr>
            <w:r>
              <w:rPr>
                <w:rStyle w:val="inline-comment-marker"/>
                <w:b/>
                <w:bCs/>
              </w:rPr>
              <w:t>Tags</w:t>
            </w:r>
          </w:p>
        </w:tc>
      </w:tr>
      <w:tr w:rsidR="000028DA" w14:paraId="71BDEEF9" w14:textId="77777777">
        <w:trPr>
          <w:divId w:val="14208784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14E9B5C" w14:textId="77777777" w:rsidR="000028DA" w:rsidRDefault="00000000">
            <w:pPr>
              <w:pStyle w:val="NormalWeb"/>
            </w:pPr>
            <w:r>
              <w:t>partner-management-services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FAACA2D" w14:textId="77777777" w:rsidR="000028DA" w:rsidRDefault="00000000">
            <w:pPr>
              <w:pStyle w:val="NormalWeb"/>
            </w:pPr>
            <w:r>
              <w:t>release-1.2.2.x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61AEB34" w14:textId="77777777" w:rsidR="000028DA" w:rsidRDefault="00000000">
            <w:pPr>
              <w:pStyle w:val="NormalWeb"/>
            </w:pPr>
            <w:r>
              <w:t>v1.2.2.0</w:t>
            </w:r>
          </w:p>
        </w:tc>
      </w:tr>
      <w:tr w:rsidR="000028DA" w14:paraId="0F12F80C" w14:textId="77777777">
        <w:trPr>
          <w:divId w:val="14208784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E85B26E" w14:textId="77777777" w:rsidR="000028DA" w:rsidRDefault="00000000">
            <w:pPr>
              <w:pStyle w:val="NormalWeb"/>
            </w:pPr>
            <w:r>
              <w:t>partner-management-portal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A1AF610" w14:textId="77777777" w:rsidR="000028DA" w:rsidRDefault="00000000">
            <w:pPr>
              <w:pStyle w:val="NormalWeb"/>
            </w:pPr>
            <w:r>
              <w:t>release-1.2.2.x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5E7DF5" w14:textId="77777777" w:rsidR="000028DA" w:rsidRDefault="00000000">
            <w:pPr>
              <w:pStyle w:val="NormalWeb"/>
            </w:pPr>
            <w:r>
              <w:t>v1.2.2.0</w:t>
            </w:r>
          </w:p>
        </w:tc>
      </w:tr>
      <w:tr w:rsidR="000028DA" w14:paraId="5943FF2F" w14:textId="77777777">
        <w:trPr>
          <w:divId w:val="14208784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5C2A83E" w14:textId="39959A73" w:rsidR="000028DA" w:rsidRDefault="000028DA">
            <w:pPr>
              <w:pStyle w:val="NormalWeb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7BD4217" w14:textId="3B52FF00" w:rsidR="000028DA" w:rsidRDefault="000028DA">
            <w:pPr>
              <w:pStyle w:val="NormalWeb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29D57F4" w14:textId="7A0D78F1" w:rsidR="000028DA" w:rsidRDefault="00000000">
            <w:pPr>
              <w:pStyle w:val="NormalWeb"/>
            </w:pPr>
            <w:hyperlink r:id="rId22" w:history="1"/>
          </w:p>
        </w:tc>
      </w:tr>
      <w:tr w:rsidR="000028DA" w14:paraId="272A9A1F" w14:textId="77777777">
        <w:trPr>
          <w:divId w:val="142087842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0A19C39" w14:textId="71E59C80" w:rsidR="000028DA" w:rsidRDefault="000028DA">
            <w:pPr>
              <w:pStyle w:val="NormalWeb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2F2EAA1" w14:textId="10B1CA5F" w:rsidR="000028DA" w:rsidRDefault="000028DA">
            <w:pPr>
              <w:pStyle w:val="NormalWeb"/>
            </w:pP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201DF8" w14:textId="0FAD5955" w:rsidR="000028DA" w:rsidRDefault="00000000">
            <w:pPr>
              <w:pStyle w:val="NormalWeb"/>
            </w:pPr>
            <w:hyperlink r:id="rId23" w:history="1"/>
          </w:p>
        </w:tc>
      </w:tr>
    </w:tbl>
    <w:p w14:paraId="286767D0" w14:textId="77777777" w:rsidR="000028DA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Compatible Modules</w:t>
      </w:r>
    </w:p>
    <w:p w14:paraId="22065428" w14:textId="77777777" w:rsidR="000028DA" w:rsidRDefault="00000000">
      <w:pPr>
        <w:pStyle w:val="NormalWeb"/>
      </w:pPr>
      <w:r>
        <w:t xml:space="preserve">The following table outlines the tested and certified compatibility of </w:t>
      </w:r>
      <w:r>
        <w:rPr>
          <w:rStyle w:val="inline-comment-marker"/>
        </w:rPr>
        <w:t>PMS 1.2.2.0</w:t>
      </w:r>
      <w:r>
        <w:t xml:space="preserve"> with other modules.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03"/>
        <w:gridCol w:w="1410"/>
      </w:tblGrid>
      <w:tr w:rsidR="000028DA" w14:paraId="25A0C92C" w14:textId="77777777">
        <w:trPr>
          <w:divId w:val="25880176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D741D8" w14:textId="77777777" w:rsidR="000028DA" w:rsidRDefault="00000000">
            <w:pPr>
              <w:pStyle w:val="NormalWeb"/>
            </w:pPr>
            <w:r>
              <w:rPr>
                <w:rStyle w:val="Strong"/>
              </w:rPr>
              <w:t>Module/ Repo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805E7F7" w14:textId="77777777" w:rsidR="000028DA" w:rsidRDefault="00000000">
            <w:pPr>
              <w:pStyle w:val="NormalWeb"/>
              <w:jc w:val="center"/>
            </w:pPr>
            <w:r>
              <w:rPr>
                <w:rStyle w:val="Strong"/>
              </w:rPr>
              <w:t>Tags</w:t>
            </w:r>
          </w:p>
        </w:tc>
      </w:tr>
      <w:tr w:rsidR="000028DA" w14:paraId="71BBB812" w14:textId="77777777">
        <w:trPr>
          <w:divId w:val="25880176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45259AE" w14:textId="77777777" w:rsidR="000028DA" w:rsidRDefault="00000000">
            <w:pPr>
              <w:pStyle w:val="NormalWeb"/>
            </w:pPr>
            <w:r>
              <w:rPr>
                <w:rStyle w:val="Strong"/>
              </w:rPr>
              <w:t>Key Manager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64720A3" w14:textId="77777777" w:rsidR="000028DA" w:rsidRDefault="00000000">
            <w:pPr>
              <w:pStyle w:val="NormalWeb"/>
            </w:pPr>
            <w:r>
              <w:t>v1.3.0-beta.2</w:t>
            </w:r>
          </w:p>
        </w:tc>
      </w:tr>
      <w:tr w:rsidR="000028DA" w14:paraId="60001F9C" w14:textId="77777777">
        <w:trPr>
          <w:divId w:val="25880176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99186D8" w14:textId="77777777" w:rsidR="000028DA" w:rsidRDefault="00000000">
            <w:pPr>
              <w:pStyle w:val="NormalWeb"/>
            </w:pPr>
            <w:r>
              <w:rPr>
                <w:rStyle w:val="Strong"/>
              </w:rPr>
              <w:t>auth manager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EEEF37E" w14:textId="77777777" w:rsidR="000028DA" w:rsidRDefault="00000000">
            <w:pPr>
              <w:pStyle w:val="NormalWeb"/>
            </w:pPr>
            <w:r>
              <w:rPr>
                <w:rStyle w:val="HTMLCode"/>
              </w:rPr>
              <w:t>1.2.0.1</w:t>
            </w:r>
          </w:p>
        </w:tc>
      </w:tr>
      <w:tr w:rsidR="000028DA" w14:paraId="37FC2F23" w14:textId="77777777">
        <w:trPr>
          <w:divId w:val="25880176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FC980A8" w14:textId="77777777" w:rsidR="000028DA" w:rsidRDefault="00000000">
            <w:pPr>
              <w:pStyle w:val="NormalWeb"/>
            </w:pPr>
            <w:proofErr w:type="spellStart"/>
            <w:r>
              <w:rPr>
                <w:rStyle w:val="Strong"/>
              </w:rPr>
              <w:t>artifactory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705996D4" w14:textId="77777777" w:rsidR="000028DA" w:rsidRDefault="00000000">
            <w:pPr>
              <w:pStyle w:val="NormalWeb"/>
            </w:pPr>
            <w:r>
              <w:rPr>
                <w:rStyle w:val="HTMLCode"/>
              </w:rPr>
              <w:t>1.2.0.2</w:t>
            </w:r>
          </w:p>
        </w:tc>
      </w:tr>
      <w:tr w:rsidR="000028DA" w14:paraId="0428BF3F" w14:textId="77777777">
        <w:trPr>
          <w:divId w:val="25880176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0A92FC0" w14:textId="77777777" w:rsidR="000028DA" w:rsidRDefault="00000000">
            <w:pPr>
              <w:pStyle w:val="NormalWeb"/>
            </w:pPr>
            <w:r>
              <w:rPr>
                <w:rStyle w:val="inline-comment-marker"/>
              </w:rPr>
              <w:t>IDA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599B104" w14:textId="77777777" w:rsidR="000028DA" w:rsidRDefault="00000000">
            <w:pPr>
              <w:pStyle w:val="NormalWeb"/>
            </w:pPr>
            <w:r>
              <w:rPr>
                <w:rStyle w:val="HTMLCode"/>
              </w:rPr>
              <w:t>1.2.1.0</w:t>
            </w:r>
          </w:p>
        </w:tc>
      </w:tr>
      <w:tr w:rsidR="000028DA" w14:paraId="14D8323B" w14:textId="77777777">
        <w:trPr>
          <w:divId w:val="25880176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A3D90BB" w14:textId="77777777" w:rsidR="000028DA" w:rsidRDefault="00000000">
            <w:pPr>
              <w:pStyle w:val="NormalWeb"/>
            </w:pPr>
            <w:proofErr w:type="spellStart"/>
            <w:r>
              <w:rPr>
                <w:rStyle w:val="Strong"/>
              </w:rPr>
              <w:t>eSignet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6E61C4B" w14:textId="77777777" w:rsidR="000028DA" w:rsidRDefault="00000000">
            <w:pPr>
              <w:pStyle w:val="NormalWeb"/>
            </w:pPr>
            <w:r>
              <w:rPr>
                <w:rStyle w:val="HTMLCode"/>
              </w:rPr>
              <w:t>1.4.1</w:t>
            </w:r>
          </w:p>
        </w:tc>
      </w:tr>
      <w:tr w:rsidR="000028DA" w14:paraId="1FDF3D69" w14:textId="77777777">
        <w:trPr>
          <w:divId w:val="25880176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50BB1C3" w14:textId="77777777" w:rsidR="000028DA" w:rsidRDefault="00000000">
            <w:pPr>
              <w:pStyle w:val="NormalWeb"/>
            </w:pPr>
            <w:r>
              <w:rPr>
                <w:rStyle w:val="Strong"/>
              </w:rPr>
              <w:t>Reg Proc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CAF65BF" w14:textId="77777777" w:rsidR="000028DA" w:rsidRDefault="00000000">
            <w:pPr>
              <w:pStyle w:val="NormalWeb"/>
            </w:pPr>
            <w:hyperlink r:id="rId24" w:history="1">
              <w:r>
                <w:rPr>
                  <w:rStyle w:val="Hyperlink"/>
                </w:rPr>
                <w:t>v1.2.0.1</w:t>
              </w:r>
            </w:hyperlink>
          </w:p>
        </w:tc>
      </w:tr>
      <w:tr w:rsidR="000028DA" w14:paraId="0EEAFC89" w14:textId="77777777">
        <w:trPr>
          <w:divId w:val="25880176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5243A3B5" w14:textId="77777777" w:rsidR="000028DA" w:rsidRDefault="00000000">
            <w:pPr>
              <w:pStyle w:val="NormalWeb"/>
            </w:pPr>
            <w:r>
              <w:rPr>
                <w:rStyle w:val="Strong"/>
              </w:rPr>
              <w:t>kernel notification service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7EC4A4C" w14:textId="77777777" w:rsidR="000028DA" w:rsidRDefault="00000000">
            <w:pPr>
              <w:pStyle w:val="NormalWeb"/>
            </w:pPr>
            <w:r>
              <w:rPr>
                <w:rStyle w:val="HTMLCode"/>
              </w:rPr>
              <w:t>1.2.0.1</w:t>
            </w:r>
          </w:p>
        </w:tc>
      </w:tr>
      <w:tr w:rsidR="000028DA" w14:paraId="2035B25C" w14:textId="77777777">
        <w:trPr>
          <w:divId w:val="25880176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7E6CCB7" w14:textId="77777777" w:rsidR="000028DA" w:rsidRDefault="00000000">
            <w:pPr>
              <w:pStyle w:val="NormalWeb"/>
            </w:pPr>
            <w:r>
              <w:rPr>
                <w:rStyle w:val="Strong"/>
              </w:rPr>
              <w:t>Audit manager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1C48641F" w14:textId="77777777" w:rsidR="000028DA" w:rsidRDefault="00000000">
            <w:pPr>
              <w:pStyle w:val="NormalWeb"/>
            </w:pPr>
            <w:r>
              <w:rPr>
                <w:rStyle w:val="HTMLCode"/>
              </w:rPr>
              <w:t>1.2.0.1</w:t>
            </w:r>
          </w:p>
        </w:tc>
      </w:tr>
      <w:tr w:rsidR="000028DA" w14:paraId="194FC280" w14:textId="77777777">
        <w:trPr>
          <w:divId w:val="25880176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70836A2" w14:textId="77777777" w:rsidR="000028DA" w:rsidRDefault="00000000">
            <w:pPr>
              <w:pStyle w:val="NormalWeb"/>
            </w:pPr>
            <w:r>
              <w:rPr>
                <w:rStyle w:val="Strong"/>
              </w:rPr>
              <w:t>ID Repo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124BC12" w14:textId="77777777" w:rsidR="000028DA" w:rsidRDefault="00000000">
            <w:pPr>
              <w:pStyle w:val="NormalWeb"/>
            </w:pPr>
            <w:r>
              <w:rPr>
                <w:rStyle w:val="HTMLCode"/>
              </w:rPr>
              <w:t>1.2.1.0</w:t>
            </w:r>
          </w:p>
        </w:tc>
      </w:tr>
      <w:tr w:rsidR="000028DA" w14:paraId="56AFC249" w14:textId="77777777">
        <w:trPr>
          <w:divId w:val="25880176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3E578AD" w14:textId="77777777" w:rsidR="000028DA" w:rsidRDefault="00000000">
            <w:pPr>
              <w:pStyle w:val="NormalWeb"/>
            </w:pPr>
            <w:proofErr w:type="spellStart"/>
            <w:r>
              <w:rPr>
                <w:rStyle w:val="Strong"/>
              </w:rPr>
              <w:lastRenderedPageBreak/>
              <w:t>datashare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355345F6" w14:textId="77777777" w:rsidR="000028DA" w:rsidRDefault="00000000">
            <w:pPr>
              <w:pStyle w:val="NormalWeb"/>
            </w:pPr>
            <w:hyperlink r:id="rId25" w:history="1">
              <w:r>
                <w:rPr>
                  <w:rStyle w:val="Hyperlink"/>
                </w:rPr>
                <w:t>v1.2.0.1</w:t>
              </w:r>
            </w:hyperlink>
          </w:p>
        </w:tc>
      </w:tr>
      <w:tr w:rsidR="000028DA" w14:paraId="5727CC9E" w14:textId="77777777">
        <w:trPr>
          <w:divId w:val="25880176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FBD5525" w14:textId="77777777" w:rsidR="000028DA" w:rsidRDefault="00000000">
            <w:pPr>
              <w:pStyle w:val="NormalWeb"/>
            </w:pPr>
            <w:proofErr w:type="spellStart"/>
            <w:r>
              <w:rPr>
                <w:rStyle w:val="Strong"/>
              </w:rPr>
              <w:t>Keycloak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0D783221" w14:textId="77777777" w:rsidR="000028DA" w:rsidRDefault="00000000">
            <w:pPr>
              <w:pStyle w:val="NormalWeb"/>
            </w:pPr>
            <w:hyperlink r:id="rId26" w:history="1">
              <w:r>
                <w:rPr>
                  <w:rStyle w:val="Hyperlink"/>
                </w:rPr>
                <w:t>v1.2.0.1</w:t>
              </w:r>
            </w:hyperlink>
          </w:p>
        </w:tc>
      </w:tr>
      <w:tr w:rsidR="000028DA" w14:paraId="39CA5938" w14:textId="77777777">
        <w:trPr>
          <w:divId w:val="25880176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CE19ED1" w14:textId="77777777" w:rsidR="000028DA" w:rsidRDefault="00000000">
            <w:pPr>
              <w:pStyle w:val="NormalWeb"/>
            </w:pPr>
            <w:proofErr w:type="spellStart"/>
            <w:r>
              <w:rPr>
                <w:rStyle w:val="Strong"/>
              </w:rPr>
              <w:t>mosip</w:t>
            </w:r>
            <w:proofErr w:type="spellEnd"/>
            <w:r>
              <w:rPr>
                <w:rStyle w:val="Strong"/>
              </w:rPr>
              <w:t xml:space="preserve"> config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6969476" w14:textId="77777777" w:rsidR="000028DA" w:rsidRDefault="00000000">
            <w:pPr>
              <w:pStyle w:val="NormalWeb"/>
            </w:pPr>
            <w:r>
              <w:rPr>
                <w:rStyle w:val="HTMLCode"/>
              </w:rPr>
              <w:t>1.1.2</w:t>
            </w:r>
          </w:p>
        </w:tc>
      </w:tr>
      <w:tr w:rsidR="000028DA" w14:paraId="5F0574FF" w14:textId="77777777">
        <w:trPr>
          <w:divId w:val="25880176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22CD97D5" w14:textId="77777777" w:rsidR="000028DA" w:rsidRDefault="00000000">
            <w:pPr>
              <w:pStyle w:val="NormalWeb"/>
            </w:pPr>
            <w:r>
              <w:rPr>
                <w:rStyle w:val="inline-comment-marker"/>
              </w:rPr>
              <w:t>config-server</w:t>
            </w:r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4467BBA" w14:textId="77777777" w:rsidR="000028DA" w:rsidRDefault="00000000">
            <w:pPr>
              <w:pStyle w:val="NormalWeb"/>
            </w:pPr>
            <w:r>
              <w:rPr>
                <w:rStyle w:val="HTMLCode"/>
              </w:rPr>
              <w:t>1.1.2</w:t>
            </w:r>
          </w:p>
        </w:tc>
      </w:tr>
      <w:tr w:rsidR="000028DA" w14:paraId="0F79EFCB" w14:textId="77777777">
        <w:trPr>
          <w:divId w:val="258801765"/>
          <w:cantSplit/>
        </w:trPr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6F664016" w14:textId="77777777" w:rsidR="000028DA" w:rsidRDefault="00000000">
            <w:pPr>
              <w:pStyle w:val="NormalWeb"/>
            </w:pPr>
            <w:proofErr w:type="spellStart"/>
            <w:r>
              <w:rPr>
                <w:rStyle w:val="Strong"/>
              </w:rPr>
              <w:t>Websub</w:t>
            </w:r>
            <w:proofErr w:type="spellEnd"/>
          </w:p>
        </w:tc>
        <w:tc>
          <w:tcPr>
            <w:tcW w:w="0" w:type="auto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center"/>
            <w:hideMark/>
          </w:tcPr>
          <w:p w14:paraId="40B589F2" w14:textId="77777777" w:rsidR="000028DA" w:rsidRDefault="00000000">
            <w:pPr>
              <w:pStyle w:val="NormalWeb"/>
            </w:pPr>
            <w:r>
              <w:rPr>
                <w:rStyle w:val="HTMLCode"/>
              </w:rPr>
              <w:t>1.2.0.1</w:t>
            </w:r>
          </w:p>
        </w:tc>
      </w:tr>
    </w:tbl>
    <w:p w14:paraId="53F10148" w14:textId="77777777" w:rsidR="000028DA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Services</w:t>
      </w:r>
    </w:p>
    <w:p w14:paraId="5FCB0C62" w14:textId="77777777" w:rsidR="000028DA" w:rsidRDefault="00000000">
      <w:pPr>
        <w:pStyle w:val="NormalWeb"/>
      </w:pPr>
      <w:r>
        <w:t xml:space="preserve">For code and implementation of Partner Management Services, refer </w:t>
      </w:r>
      <w:hyperlink r:id="rId27" w:history="1">
        <w:r>
          <w:rPr>
            <w:rStyle w:val="Hyperlink"/>
          </w:rPr>
          <w:t>here</w:t>
        </w:r>
      </w:hyperlink>
      <w:r>
        <w:t>.</w:t>
      </w:r>
    </w:p>
    <w:p w14:paraId="0BA6F4A8" w14:textId="77777777" w:rsidR="000028DA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Partner Management Portal UI</w:t>
      </w:r>
    </w:p>
    <w:p w14:paraId="1F047779" w14:textId="77777777" w:rsidR="000028DA" w:rsidRDefault="00000000">
      <w:pPr>
        <w:pStyle w:val="NormalWeb"/>
      </w:pPr>
      <w:r>
        <w:t xml:space="preserve">For code and implementation of Partner Management Portal (revamp) , refer </w:t>
      </w:r>
      <w:hyperlink r:id="rId28" w:history="1">
        <w:r>
          <w:rPr>
            <w:rStyle w:val="Hyperlink"/>
          </w:rPr>
          <w:t>here</w:t>
        </w:r>
      </w:hyperlink>
      <w:r>
        <w:t>.</w:t>
      </w:r>
    </w:p>
    <w:p w14:paraId="09681768" w14:textId="77777777" w:rsidR="000028DA" w:rsidRDefault="00000000">
      <w:pPr>
        <w:pStyle w:val="NormalWeb"/>
      </w:pPr>
      <w:r>
        <w:t xml:space="preserve">To get started with the new interface of Partner Management Portal, refer to the </w:t>
      </w:r>
      <w:hyperlink r:id="rId29" w:history="1">
        <w:r>
          <w:rPr>
            <w:rStyle w:val="Hyperlink"/>
          </w:rPr>
          <w:t>Partner Management Portal End User Guide</w:t>
        </w:r>
      </w:hyperlink>
      <w:r>
        <w:t>.</w:t>
      </w:r>
    </w:p>
    <w:p w14:paraId="795697F7" w14:textId="77777777" w:rsidR="000028DA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Build and Deploy</w:t>
      </w:r>
    </w:p>
    <w:p w14:paraId="0A10DEDD" w14:textId="77777777" w:rsidR="000028DA" w:rsidRDefault="00000000">
      <w:pPr>
        <w:pStyle w:val="NormalWeb"/>
      </w:pPr>
      <w:r>
        <w:t xml:space="preserve">To access the build and read through the deployment instructions, refer to the </w:t>
      </w:r>
      <w:hyperlink r:id="rId30" w:history="1">
        <w:r>
          <w:rPr>
            <w:rStyle w:val="Hyperlink"/>
          </w:rPr>
          <w:t>Partner Management Services Deployment Guide</w:t>
        </w:r>
      </w:hyperlink>
      <w:r>
        <w:t>.</w:t>
      </w:r>
    </w:p>
    <w:p w14:paraId="444268A0" w14:textId="77777777" w:rsidR="000028DA" w:rsidRDefault="00000000">
      <w:pPr>
        <w:pStyle w:val="NormalWeb"/>
      </w:pPr>
      <w:r>
        <w:rPr>
          <w:rStyle w:val="inline-comment-marker"/>
          <w:b/>
          <w:bCs/>
          <w:shd w:val="clear" w:color="auto" w:fill="FEDEC8"/>
        </w:rPr>
        <w:t>Note</w:t>
      </w:r>
      <w:r>
        <w:rPr>
          <w:rStyle w:val="inline-comment-marker"/>
          <w:shd w:val="clear" w:color="auto" w:fill="FEDEC8"/>
        </w:rPr>
        <w:t xml:space="preserve">: The deployment script for the PMS module-wise test rig will be addressed in the next release. Meanwhile, users who wish to run automation tests can refer to the </w:t>
      </w:r>
      <w:hyperlink r:id="rId31" w:history="1">
        <w:r>
          <w:rPr>
            <w:rStyle w:val="inline-comment-marker"/>
            <w:color w:val="0000FF"/>
            <w:u w:val="single"/>
            <w:shd w:val="clear" w:color="auto" w:fill="FEDEC8"/>
          </w:rPr>
          <w:t>documentation</w:t>
        </w:r>
      </w:hyperlink>
      <w:r>
        <w:rPr>
          <w:rStyle w:val="inline-comment-marker"/>
          <w:shd w:val="clear" w:color="auto" w:fill="FEDEC8"/>
        </w:rPr>
        <w:t xml:space="preserve"> and deploy using the image </w:t>
      </w:r>
      <w:proofErr w:type="spellStart"/>
      <w:r>
        <w:rPr>
          <w:rStyle w:val="inline-comment-marker"/>
          <w:rFonts w:ascii="Courier New" w:hAnsi="Courier New" w:cs="Courier New"/>
          <w:sz w:val="20"/>
          <w:szCs w:val="20"/>
        </w:rPr>
        <w:t>mosipid</w:t>
      </w:r>
      <w:proofErr w:type="spellEnd"/>
      <w:r>
        <w:rPr>
          <w:rStyle w:val="inline-comment-marker"/>
          <w:rFonts w:ascii="Courier New" w:hAnsi="Courier New" w:cs="Courier New"/>
          <w:sz w:val="20"/>
          <w:szCs w:val="20"/>
        </w:rPr>
        <w:t>/apitest-pms:1.2.2.0</w:t>
      </w:r>
      <w:r>
        <w:rPr>
          <w:rStyle w:val="inline-comment-marker"/>
          <w:shd w:val="clear" w:color="auto" w:fill="FEDEC8"/>
        </w:rPr>
        <w:t xml:space="preserve"> .</w:t>
      </w:r>
    </w:p>
    <w:p w14:paraId="42B49FA3" w14:textId="77777777" w:rsidR="000028DA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Configurations</w:t>
      </w:r>
    </w:p>
    <w:p w14:paraId="265CFE11" w14:textId="77777777" w:rsidR="000028DA" w:rsidRDefault="00000000">
      <w:pPr>
        <w:pStyle w:val="NormalWeb"/>
      </w:pPr>
      <w:r>
        <w:t xml:space="preserve">For details related to partner management services revamp configurations, refer to the </w:t>
      </w:r>
      <w:hyperlink r:id="rId32" w:history="1">
        <w:r>
          <w:rPr>
            <w:rStyle w:val="Hyperlink"/>
          </w:rPr>
          <w:t>PMS Revamp Configuration Guide</w:t>
        </w:r>
      </w:hyperlink>
    </w:p>
    <w:p w14:paraId="588BA173" w14:textId="77777777" w:rsidR="000028DA" w:rsidRDefault="00000000">
      <w:pPr>
        <w:pStyle w:val="Heading3"/>
        <w:rPr>
          <w:rFonts w:eastAsia="Times New Roman"/>
        </w:rPr>
      </w:pPr>
      <w:r>
        <w:rPr>
          <w:rStyle w:val="Strong"/>
          <w:rFonts w:eastAsia="Times New Roman"/>
          <w:b/>
          <w:bCs/>
        </w:rPr>
        <w:t>Collab Guide</w:t>
      </w:r>
    </w:p>
    <w:p w14:paraId="7FBD995B" w14:textId="77777777" w:rsidR="000028DA" w:rsidRDefault="00000000">
      <w:pPr>
        <w:pStyle w:val="NormalWeb"/>
      </w:pPr>
      <w:r>
        <w:t xml:space="preserve">To assist you with accessing PMS on Collab environment ,refer to </w:t>
      </w:r>
      <w:hyperlink r:id="rId33" w:history="1">
        <w:r>
          <w:rPr>
            <w:rStyle w:val="Strong"/>
            <w:color w:val="0000FF"/>
            <w:u w:val="single"/>
          </w:rPr>
          <w:t>&lt;</w:t>
        </w:r>
        <w:proofErr w:type="spellStart"/>
        <w:r>
          <w:rPr>
            <w:rStyle w:val="Strong"/>
            <w:color w:val="0000FF"/>
            <w:u w:val="single"/>
          </w:rPr>
          <w:t>collab_updated_doc</w:t>
        </w:r>
        <w:proofErr w:type="spellEnd"/>
        <w:r>
          <w:rPr>
            <w:rStyle w:val="Strong"/>
            <w:color w:val="0000FF"/>
            <w:u w:val="single"/>
          </w:rPr>
          <w:t>&gt;</w:t>
        </w:r>
      </w:hyperlink>
      <w:r>
        <w:rPr>
          <w:rStyle w:val="Strong"/>
        </w:rPr>
        <w:t xml:space="preserve"> // this section will be updated soon!!</w:t>
      </w:r>
    </w:p>
    <w:p w14:paraId="27B13D6F" w14:textId="77777777" w:rsidR="000028DA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Developers Guide</w:t>
      </w:r>
    </w:p>
    <w:p w14:paraId="558E8B16" w14:textId="77777777" w:rsidR="000028DA" w:rsidRDefault="00000000">
      <w:pPr>
        <w:pStyle w:val="NormalWeb"/>
      </w:pPr>
      <w:r>
        <w:t>For a detailed description of Partner Management System, code, design, and setup steps, refer to:</w:t>
      </w:r>
    </w:p>
    <w:p w14:paraId="587ABAEF" w14:textId="77777777" w:rsidR="000028DA" w:rsidRDefault="00000000">
      <w:pPr>
        <w:pStyle w:val="NormalWeb"/>
        <w:numPr>
          <w:ilvl w:val="0"/>
          <w:numId w:val="13"/>
        </w:numPr>
      </w:pPr>
      <w:hyperlink r:id="rId34" w:history="1">
        <w:r>
          <w:rPr>
            <w:rStyle w:val="Hyperlink"/>
          </w:rPr>
          <w:t>UI Developer’s Guide</w:t>
        </w:r>
      </w:hyperlink>
    </w:p>
    <w:p w14:paraId="77624AE6" w14:textId="77777777" w:rsidR="000028DA" w:rsidRDefault="00000000">
      <w:pPr>
        <w:pStyle w:val="NormalWeb"/>
        <w:numPr>
          <w:ilvl w:val="0"/>
          <w:numId w:val="13"/>
        </w:numPr>
      </w:pPr>
      <w:hyperlink r:id="rId35" w:history="1">
        <w:r>
          <w:rPr>
            <w:rStyle w:val="Hyperlink"/>
          </w:rPr>
          <w:t>Backend Developer’s Guide</w:t>
        </w:r>
      </w:hyperlink>
    </w:p>
    <w:p w14:paraId="10E03EDC" w14:textId="77777777" w:rsidR="000028DA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lastRenderedPageBreak/>
        <w:t>API</w:t>
      </w:r>
    </w:p>
    <w:p w14:paraId="05D84795" w14:textId="77777777" w:rsidR="000028DA" w:rsidRDefault="00000000">
      <w:pPr>
        <w:pStyle w:val="NormalWeb"/>
      </w:pPr>
      <w:r>
        <w:t xml:space="preserve">Refer </w:t>
      </w:r>
      <w:hyperlink r:id="rId36" w:history="1">
        <w:r>
          <w:rPr>
            <w:rStyle w:val="Hyperlink"/>
          </w:rPr>
          <w:t>API Documentation</w:t>
        </w:r>
      </w:hyperlink>
      <w:r>
        <w:t>.</w:t>
      </w:r>
    </w:p>
    <w:p w14:paraId="553EC172" w14:textId="77777777" w:rsidR="000028DA" w:rsidRDefault="00000000">
      <w:pPr>
        <w:pStyle w:val="NormalWeb"/>
      </w:pPr>
      <w:r>
        <w:rPr>
          <w:rStyle w:val="Strong"/>
        </w:rPr>
        <w:t>Note:</w:t>
      </w:r>
      <w:r>
        <w:t xml:space="preserve"> Please refer to this </w:t>
      </w:r>
      <w:hyperlink r:id="rId37" w:history="1">
        <w:r>
          <w:rPr>
            <w:rStyle w:val="Hyperlink"/>
          </w:rPr>
          <w:t>document</w:t>
        </w:r>
      </w:hyperlink>
      <w:r>
        <w:t xml:space="preserve"> which captures all the changes that have been made in the existing API endpoints during the PMS Revamp Release 1.2.2.0. These changes include addition of new endpoints, deprecation of a few endpoints and also some other changes.</w:t>
      </w:r>
    </w:p>
    <w:p w14:paraId="63901398" w14:textId="77777777" w:rsidR="000028DA" w:rsidRDefault="00000000">
      <w:pPr>
        <w:pStyle w:val="Heading3"/>
        <w:rPr>
          <w:rFonts w:eastAsia="Times New Roman"/>
        </w:rPr>
      </w:pPr>
      <w:r>
        <w:rPr>
          <w:rFonts w:eastAsia="Times New Roman"/>
        </w:rPr>
        <w:t>Test Report</w:t>
      </w:r>
    </w:p>
    <w:p w14:paraId="294C9E9D" w14:textId="77777777" w:rsidR="000028DA" w:rsidRDefault="00000000">
      <w:pPr>
        <w:pStyle w:val="NormalWeb"/>
      </w:pPr>
      <w:r>
        <w:t xml:space="preserve">For details on the test results, refer </w:t>
      </w:r>
      <w:hyperlink r:id="rId38" w:history="1">
        <w:r>
          <w:rPr>
            <w:rStyle w:val="Hyperlink"/>
          </w:rPr>
          <w:t>here</w:t>
        </w:r>
      </w:hyperlink>
      <w:r>
        <w:t>.</w:t>
      </w:r>
    </w:p>
    <w:p w14:paraId="7B6DB231" w14:textId="77777777" w:rsidR="000028DA" w:rsidRDefault="00000000">
      <w:pPr>
        <w:pStyle w:val="Heading2"/>
        <w:rPr>
          <w:rFonts w:eastAsia="Times New Roman"/>
        </w:rPr>
      </w:pPr>
      <w:r>
        <w:rPr>
          <w:rFonts w:eastAsia="Times New Roman"/>
        </w:rPr>
        <w:t>Other Documentation</w:t>
      </w:r>
    </w:p>
    <w:p w14:paraId="3A59F4BE" w14:textId="77777777" w:rsidR="000028DA" w:rsidRDefault="00000000">
      <w:pPr>
        <w:pStyle w:val="NormalWeb"/>
        <w:numPr>
          <w:ilvl w:val="0"/>
          <w:numId w:val="14"/>
        </w:numPr>
      </w:pPr>
      <w:hyperlink r:id="rId39" w:history="1">
        <w:r>
          <w:rPr>
            <w:rStyle w:val="Hyperlink"/>
          </w:rPr>
          <w:t>Technology Stack</w:t>
        </w:r>
      </w:hyperlink>
    </w:p>
    <w:p w14:paraId="280EE8ED" w14:textId="77777777" w:rsidR="007F135E" w:rsidRDefault="007F135E">
      <w:pPr>
        <w:pStyle w:val="NormalWeb"/>
        <w:numPr>
          <w:ilvl w:val="0"/>
          <w:numId w:val="14"/>
        </w:numPr>
      </w:pPr>
      <w:hyperlink r:id="rId40" w:history="1">
        <w:r>
          <w:rPr>
            <w:rStyle w:val="Hyperlink"/>
          </w:rPr>
          <w:t>Browsers Supported</w:t>
        </w:r>
      </w:hyperlink>
    </w:p>
    <w:sectPr w:rsidR="007F135E"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411060"/>
    <w:multiLevelType w:val="multilevel"/>
    <w:tmpl w:val="BE3E09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D7344D"/>
    <w:multiLevelType w:val="hybridMultilevel"/>
    <w:tmpl w:val="32B81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174818"/>
    <w:multiLevelType w:val="multilevel"/>
    <w:tmpl w:val="22046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1D5AA3"/>
    <w:multiLevelType w:val="multilevel"/>
    <w:tmpl w:val="C6F8B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25F9F"/>
    <w:multiLevelType w:val="multilevel"/>
    <w:tmpl w:val="2C960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C22740"/>
    <w:multiLevelType w:val="multilevel"/>
    <w:tmpl w:val="0254A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E730DE"/>
    <w:multiLevelType w:val="multilevel"/>
    <w:tmpl w:val="EC729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7557F8"/>
    <w:multiLevelType w:val="multilevel"/>
    <w:tmpl w:val="39E8F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CA106D"/>
    <w:multiLevelType w:val="multilevel"/>
    <w:tmpl w:val="93B27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099348C"/>
    <w:multiLevelType w:val="multilevel"/>
    <w:tmpl w:val="51E08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0F5186D"/>
    <w:multiLevelType w:val="multilevel"/>
    <w:tmpl w:val="A8683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500FD0"/>
    <w:multiLevelType w:val="multilevel"/>
    <w:tmpl w:val="A3987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A5C18A0"/>
    <w:multiLevelType w:val="multilevel"/>
    <w:tmpl w:val="B7CED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3A59A8"/>
    <w:multiLevelType w:val="multilevel"/>
    <w:tmpl w:val="9A16C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5D3608B"/>
    <w:multiLevelType w:val="multilevel"/>
    <w:tmpl w:val="DB84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1021617">
    <w:abstractNumId w:val="4"/>
  </w:num>
  <w:num w:numId="2" w16cid:durableId="1900901986">
    <w:abstractNumId w:val="14"/>
  </w:num>
  <w:num w:numId="3" w16cid:durableId="1787042028">
    <w:abstractNumId w:val="11"/>
  </w:num>
  <w:num w:numId="4" w16cid:durableId="169108170">
    <w:abstractNumId w:val="9"/>
  </w:num>
  <w:num w:numId="5" w16cid:durableId="1953391975">
    <w:abstractNumId w:val="7"/>
  </w:num>
  <w:num w:numId="6" w16cid:durableId="1840384257">
    <w:abstractNumId w:val="13"/>
  </w:num>
  <w:num w:numId="7" w16cid:durableId="952979369">
    <w:abstractNumId w:val="3"/>
  </w:num>
  <w:num w:numId="8" w16cid:durableId="1060905586">
    <w:abstractNumId w:val="10"/>
  </w:num>
  <w:num w:numId="9" w16cid:durableId="888762316">
    <w:abstractNumId w:val="6"/>
  </w:num>
  <w:num w:numId="10" w16cid:durableId="326832453">
    <w:abstractNumId w:val="2"/>
  </w:num>
  <w:num w:numId="11" w16cid:durableId="931429285">
    <w:abstractNumId w:val="8"/>
  </w:num>
  <w:num w:numId="12" w16cid:durableId="1983847950">
    <w:abstractNumId w:val="5"/>
  </w:num>
  <w:num w:numId="13" w16cid:durableId="1937638145">
    <w:abstractNumId w:val="0"/>
  </w:num>
  <w:num w:numId="14" w16cid:durableId="52893384">
    <w:abstractNumId w:val="12"/>
  </w:num>
  <w:num w:numId="15" w16cid:durableId="12577800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Keshav Singh">
    <w15:presenceInfo w15:providerId="AD" w15:userId="S::keshav.singh@thoughtworks.com::78943bd2-bc57-4d7a-a405-939aac43448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trackRevisions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E0"/>
    <w:rsid w:val="000028DA"/>
    <w:rsid w:val="0012083A"/>
    <w:rsid w:val="001F5BD3"/>
    <w:rsid w:val="002078B8"/>
    <w:rsid w:val="00213426"/>
    <w:rsid w:val="00251E84"/>
    <w:rsid w:val="00422B47"/>
    <w:rsid w:val="004C5B30"/>
    <w:rsid w:val="005876EC"/>
    <w:rsid w:val="00687042"/>
    <w:rsid w:val="006B41E0"/>
    <w:rsid w:val="00782F46"/>
    <w:rsid w:val="007F135E"/>
    <w:rsid w:val="00886BFF"/>
    <w:rsid w:val="00921881"/>
    <w:rsid w:val="009331E5"/>
    <w:rsid w:val="009655E0"/>
    <w:rsid w:val="009A7E1C"/>
    <w:rsid w:val="00C323F8"/>
    <w:rsid w:val="00D1029E"/>
    <w:rsid w:val="00D22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B22497E"/>
  <w15:chartTrackingRefBased/>
  <w15:docId w15:val="{5D664BE5-1566-564E-9CD6-F217CD62D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inline-comment-marker">
    <w:name w:val="inline-comment-marker"/>
    <w:basedOn w:val="DefaultParagraphFont"/>
  </w:style>
  <w:style w:type="character" w:styleId="HTMLCode">
    <w:name w:val="HTML Code"/>
    <w:basedOn w:val="DefaultParagraphFont"/>
    <w:uiPriority w:val="99"/>
    <w:semiHidden/>
    <w:unhideWhenUsed/>
    <w:rPr>
      <w:rFonts w:ascii="Courier New" w:eastAsiaTheme="minorEastAsia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Revision">
    <w:name w:val="Revision"/>
    <w:hidden/>
    <w:uiPriority w:val="99"/>
    <w:semiHidden/>
    <w:rsid w:val="005876EC"/>
    <w:rPr>
      <w:rFonts w:eastAsiaTheme="minorEastAsi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20878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801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106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osip.atlassian.net/browse/MOSIP-34728" TargetMode="External"/><Relationship Id="rId18" Type="http://schemas.openxmlformats.org/officeDocument/2006/relationships/hyperlink" Target="https://mosip.atlassian.net/browse/MOSIP-38393" TargetMode="External"/><Relationship Id="rId26" Type="http://schemas.openxmlformats.org/officeDocument/2006/relationships/hyperlink" Target="https://github.com/mosip/keycloak/tree/v1.2.0.1" TargetMode="External"/><Relationship Id="rId39" Type="http://schemas.openxmlformats.org/officeDocument/2006/relationships/hyperlink" Target="https://docs.mosip.io/1.2.0/modules/partner-management-services/pms-revamp/technical-overview/technology-stack" TargetMode="External"/><Relationship Id="rId21" Type="http://schemas.openxmlformats.org/officeDocument/2006/relationships/hyperlink" Target="https://mosip.atlassian.net/issues/?filter=12233&amp;jql=project%20%3D%20MOSIP%20AND%20%22Epic%20Link%22%20%3D%20MOSIP-32075%20and%20labels%3Dknown_issue%20and%20%22Severity%5BDropdown%5D%22%20in%20%28Blocker%2C%20critical%2C%20major%2C%20minor%29%20and%20status%20not%20in%20%28Closed%29" TargetMode="External"/><Relationship Id="rId34" Type="http://schemas.openxmlformats.org/officeDocument/2006/relationships/hyperlink" Target="https://docs.mosip.io/1.2.0/modules/partner-management-services/pms-revamp/technical-overview/ui-developers-guide" TargetMode="External"/><Relationship Id="rId42" Type="http://schemas.microsoft.com/office/2011/relationships/people" Target="people.xml"/><Relationship Id="rId7" Type="http://schemas.openxmlformats.org/officeDocument/2006/relationships/hyperlink" Target="file:////wiki/spaces/PMS/pages/1348665691/Overview+RELOOK" TargetMode="External"/><Relationship Id="rId2" Type="http://schemas.openxmlformats.org/officeDocument/2006/relationships/styles" Target="styles.xml"/><Relationship Id="rId16" Type="http://schemas.openxmlformats.org/officeDocument/2006/relationships/hyperlink" Target="https://mosip.atlassian.net/browse/MOSIP-34109" TargetMode="External"/><Relationship Id="rId20" Type="http://schemas.openxmlformats.org/officeDocument/2006/relationships/hyperlink" Target="https://mosip.atlassian.net/browse/MOSIP-35421" TargetMode="External"/><Relationship Id="rId29" Type="http://schemas.openxmlformats.org/officeDocument/2006/relationships/hyperlink" Target="https://docs.mosip.io/1.2.0/modules/partner-management-services/pms-revamp/functional-overview" TargetMode="External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file:////wiki/spaces/PMS/pages/1348665691/Overview+RELOOK" TargetMode="External"/><Relationship Id="rId11" Type="http://schemas.openxmlformats.org/officeDocument/2006/relationships/hyperlink" Target="https://docs.mosip.io/1.2.0/roadmap/roadmap-2025" TargetMode="External"/><Relationship Id="rId24" Type="http://schemas.openxmlformats.org/officeDocument/2006/relationships/hyperlink" Target="https://github.com/mosip/registration/tree/v1.2.0.1" TargetMode="External"/><Relationship Id="rId32" Type="http://schemas.openxmlformats.org/officeDocument/2006/relationships/hyperlink" Target="https://docs.mosip.io/1.2.0/modules/partner-management-services/pms-revamp/technical-overview/pms-configuration-guide" TargetMode="External"/><Relationship Id="rId37" Type="http://schemas.openxmlformats.org/officeDocument/2006/relationships/hyperlink" Target="file:////wiki/spaces/PMS/pages/1577451541/PMS+Revamp1.2.2.0+-+Changes+in+API+NEW" TargetMode="External"/><Relationship Id="rId40" Type="http://schemas.openxmlformats.org/officeDocument/2006/relationships/hyperlink" Target="https://docs.mosip.io/1.2.0/modules/partner-management-services/pms-revamp/technical-overview/browsers-supported" TargetMode="External"/><Relationship Id="rId5" Type="http://schemas.openxmlformats.org/officeDocument/2006/relationships/hyperlink" Target="file:////wiki/spaces/PMS/pages/1348665691/Overview+RELOOK" TargetMode="External"/><Relationship Id="rId15" Type="http://schemas.openxmlformats.org/officeDocument/2006/relationships/hyperlink" Target="https://mosip.atlassian.net/browse/MOSIP-34427" TargetMode="External"/><Relationship Id="rId23" Type="http://schemas.openxmlformats.org/officeDocument/2006/relationships/hyperlink" Target="https://github.com/mosip/artifactory-ref-impl/tree/v1.2.0.3" TargetMode="External"/><Relationship Id="rId28" Type="http://schemas.openxmlformats.org/officeDocument/2006/relationships/hyperlink" Target="https://github.com/mosip/partner-management-portal/tree/release-1.2.2.x" TargetMode="External"/><Relationship Id="rId36" Type="http://schemas.openxmlformats.org/officeDocument/2006/relationships/hyperlink" Target="https://mosip.stoplight.io/docs/partner-management-portal-revamp" TargetMode="External"/><Relationship Id="rId10" Type="http://schemas.openxmlformats.org/officeDocument/2006/relationships/hyperlink" Target="https://docs.mosip.io/1.2.0/modules/partner-management-services/pms-revamp/functional-overview/auth-partner/features" TargetMode="External"/><Relationship Id="rId19" Type="http://schemas.openxmlformats.org/officeDocument/2006/relationships/hyperlink" Target="https://mosip.atlassian.net/browse/MOSIP-35085" TargetMode="External"/><Relationship Id="rId31" Type="http://schemas.openxmlformats.org/officeDocument/2006/relationships/hyperlink" Target="https://github.com/mosip/mosip-infra/tree/v1.2.0.2/deployment/v3/testri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/wiki/spaces/PMS/pages/1606254602/New+Language+Support" TargetMode="External"/><Relationship Id="rId14" Type="http://schemas.openxmlformats.org/officeDocument/2006/relationships/hyperlink" Target="https://mosip.atlassian.net/browse/MOSIP-38890" TargetMode="External"/><Relationship Id="rId22" Type="http://schemas.openxmlformats.org/officeDocument/2006/relationships/hyperlink" Target="https://github.com/mosip/keymanager/tree/v1.2.1.0" TargetMode="External"/><Relationship Id="rId27" Type="http://schemas.openxmlformats.org/officeDocument/2006/relationships/hyperlink" Target="https://github.com/mosip/partner-management-services/tree/release-1.2.2.x" TargetMode="External"/><Relationship Id="rId30" Type="http://schemas.openxmlformats.org/officeDocument/2006/relationships/hyperlink" Target="https://docs.mosip.io/1.2.0/modules/partner-management-services/pms-revamp/technical-overview/build-and-development-guide" TargetMode="External"/><Relationship Id="rId35" Type="http://schemas.openxmlformats.org/officeDocument/2006/relationships/hyperlink" Target="https://docs.mosip.io/1.2.0/modules/partner-management-services/pms-revamp/technical-overview/backend-developers-guide" TargetMode="External"/><Relationship Id="rId43" Type="http://schemas.openxmlformats.org/officeDocument/2006/relationships/theme" Target="theme/theme1.xml"/><Relationship Id="rId8" Type="http://schemas.openxmlformats.org/officeDocument/2006/relationships/hyperlink" Target="file:////wiki/spaces/PMS/pages/1348665691/Overview+RELOOK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osip.atlassian.net/issues/?filter=12233" TargetMode="External"/><Relationship Id="rId17" Type="http://schemas.openxmlformats.org/officeDocument/2006/relationships/hyperlink" Target="https://mosip.atlassian.net/browse/MOSIP-39623" TargetMode="External"/><Relationship Id="rId25" Type="http://schemas.openxmlformats.org/officeDocument/2006/relationships/hyperlink" Target="https://github.com/mosip/durian/tree/v1.2.0.1" TargetMode="External"/><Relationship Id="rId33" Type="http://schemas.openxmlformats.org/officeDocument/2006/relationships/hyperlink" Target="https://docs.mosip.io/1.2.0/collab-getting-started-guide/collab-pmp-guide" TargetMode="External"/><Relationship Id="rId38" Type="http://schemas.openxmlformats.org/officeDocument/2006/relationships/hyperlink" Target="https://github.com/mosip/test-management/tree/master/PMS%20Revamp/1.2.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1741</Words>
  <Characters>9927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Release : 1.2.2.0</vt:lpstr>
    </vt:vector>
  </TitlesOfParts>
  <Company/>
  <LinksUpToDate>false</LinksUpToDate>
  <CharactersWithSpaces>11645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Release : 1.2.2.0</dc:title>
  <dc:subject/>
  <dc:creator>Keshav Singh</dc:creator>
  <cp:keywords/>
  <dc:description/>
  <cp:lastModifiedBy>Keshav Singh</cp:lastModifiedBy>
  <cp:revision>23</cp:revision>
  <dcterms:created xsi:type="dcterms:W3CDTF">2025-03-03T06:59:00Z</dcterms:created>
  <dcterms:modified xsi:type="dcterms:W3CDTF">2025-03-05T07:22:00Z</dcterms:modified>
</cp:coreProperties>
</file>